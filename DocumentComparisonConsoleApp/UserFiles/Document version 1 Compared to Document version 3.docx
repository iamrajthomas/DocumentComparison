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If a defined term in this SOW is inconsistent with a defined term in the Base Agreement or another SOW, the defined term in this S</w:t>
      </w:r>
      <w:bookmarkStart w:id="0" w:name="_GoBack"/>
      <w:bookmarkEnd w:id="0"/>
      <w:r w:rsidRPr="00A946F3">
        <w:rPr>
          <w:rFonts w:ascii="Cambria" w:eastAsia="Times New Roman" w:hAnsi="Cambria" w:cs="Times New Roman"/>
          <w:sz w:val="20"/>
          <w:szCs w:val="20"/>
        </w:rPr>
        <w:t xml:space="preserve">OW will take precedence for purposes of this SOW.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rPr>
          <w:del w:id="1" w:author="authorName" w:date="2022-02-05T15:09:29Z"/>
          <w:rFonts w:ascii="Cambria" w:eastAsia="Times New Roman" w:hAnsi="Cambria" w:cs="Arial"/>
          <w:sz w:val="20"/>
          <w:szCs w:val="20"/>
        </w:rPr>
      </w:pPr>
      <w:del w:id="2" w:author="authorName" w:date="2022-02-05T15:09:29Z">
        <w:r w:rsidRPr="00A946F3">
          <w:rPr>
            <w:rFonts w:ascii="Cambria" w:eastAsia="Times New Roman" w:hAnsi="Cambria" w:cs="Arial"/>
            <w:sz w:val="20"/>
            <w:szCs w:val="20"/>
            <w:highlight w:val="yellow"/>
          </w:rPr>
          <w:delText>[CCA]</w:delText>
        </w:r>
      </w:del>
      <w:del w:id="3" w:author="authorName" w:date="2022-02-05T15:09:29Z">
        <w:r w:rsidRPr="00A946F3">
          <w:rPr>
            <w:rFonts w:ascii="Cambria" w:eastAsia="Times New Roman" w:hAnsi="Cambria" w:cs="Arial"/>
            <w:b/>
            <w:sz w:val="20"/>
            <w:szCs w:val="20"/>
          </w:rPr>
          <w:delText>Case Management or CM</w:delText>
        </w:r>
      </w:del>
      <w:del w:id="4" w:author="authorName" w:date="2022-02-05T15:09:29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pPr>
        <w:spacing w:after="0" w:line="240" w:lineRule="auto"/>
        <w:rPr>
          <w:del w:id="5" w:author="authorName" w:date="2022-02-05T15:09:29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del w:id="6" w:author="authorName" w:date="2022-02-05T15:09:29Z"/>
          <w:rFonts w:ascii="Cambria" w:eastAsia="Times New Roman" w:hAnsi="Cambria" w:cs="Arial"/>
          <w:sz w:val="20"/>
          <w:szCs w:val="20"/>
        </w:rPr>
      </w:pPr>
      <w:del w:id="7" w:author="authorName" w:date="2022-02-05T15:09:29Z">
        <w:r w:rsidRPr="00A946F3">
          <w:rPr>
            <w:rFonts w:ascii="Cambria" w:eastAsia="Times New Roman" w:hAnsi="Cambria" w:cs="Arial"/>
            <w:sz w:val="20"/>
            <w:szCs w:val="20"/>
            <w:highlight w:val="yellow"/>
          </w:rPr>
          <w:delText>[NON</w:delText>
        </w:r>
      </w:del>
      <w:del w:id="8" w:author="authorName" w:date="2022-02-05T15:09:29Z">
        <w:r w:rsidRPr="00A946F3">
          <w:rPr>
            <w:rFonts w:ascii="Cambria" w:eastAsia="Times New Roman" w:hAnsi="Cambria" w:cs="Arial"/>
            <w:b/>
            <w:sz w:val="20"/>
            <w:szCs w:val="20"/>
            <w:highlight w:val="yellow"/>
          </w:rPr>
          <w:delText xml:space="preserve"> -</w:delText>
        </w:r>
      </w:del>
      <w:del w:id="9" w:author="authorName" w:date="2022-02-05T15:09:29Z">
        <w:r w:rsidRPr="00A946F3">
          <w:rPr>
            <w:rFonts w:ascii="Cambria" w:eastAsia="Times New Roman" w:hAnsi="Cambria" w:cs="Arial"/>
            <w:sz w:val="20"/>
            <w:szCs w:val="20"/>
            <w:highlight w:val="yellow"/>
          </w:rPr>
          <w:delText>HOSTED]</w:delText>
        </w:r>
      </w:del>
      <w:del w:id="10" w:author="authorName" w:date="2022-02-05T15:09:29Z">
        <w:r w:rsidRPr="00A946F3">
          <w:rPr>
            <w:rFonts w:ascii="Cambria" w:eastAsia="Times New Roman" w:hAnsi="Cambria" w:cs="Arial"/>
            <w:b/>
            <w:sz w:val="20"/>
            <w:szCs w:val="20"/>
          </w:rPr>
          <w:delText xml:space="preserve"> Client-Provided Technology</w:delText>
        </w:r>
      </w:del>
      <w:del w:id="11" w:author="authorName" w:date="2022-02-05T15:09:29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pPr>
        <w:spacing w:after="0" w:line="240" w:lineRule="auto"/>
        <w:ind w:right="36"/>
        <w:rPr>
          <w:del w:id="12" w:author="authorName" w:date="2022-02-05T15:09:29Z"/>
          <w:rFonts w:ascii="Cambria" w:eastAsia="Times New Roman" w:hAnsi="Cambria" w:cs="Arial"/>
          <w:b/>
          <w:sz w:val="20"/>
          <w:szCs w:val="20"/>
        </w:rPr>
      </w:pPr>
    </w:p>
    <w:p w:rsidR="00013B1E" w:rsidRPr="00A946F3" w:rsidP="00A946F3">
      <w:pPr>
        <w:spacing w:after="0" w:line="240" w:lineRule="auto"/>
        <w:ind w:right="36"/>
        <w:rPr>
          <w:del w:id="13" w:author="authorName" w:date="2022-02-05T15:09:29Z"/>
          <w:rFonts w:ascii="Cambria" w:eastAsia="Times New Roman" w:hAnsi="Cambria" w:cs="Arial"/>
          <w:b/>
          <w:sz w:val="20"/>
          <w:szCs w:val="20"/>
        </w:rPr>
      </w:pPr>
      <w:del w:id="14" w:author="authorName" w:date="2022-02-05T15:09:29Z">
        <w:r w:rsidRPr="00A946F3">
          <w:rPr>
            <w:rFonts w:ascii="Cambria" w:eastAsia="Times New Roman" w:hAnsi="Cambria" w:cs="Arial"/>
            <w:b/>
            <w:sz w:val="20"/>
            <w:szCs w:val="20"/>
          </w:rPr>
          <w:delText xml:space="preserve">Client Reports </w:delText>
        </w:r>
      </w:del>
      <w:del w:id="15" w:author="authorName" w:date="2022-02-05T15:09:29Z">
        <w:r w:rsidRPr="00A946F3">
          <w:rPr>
            <w:rFonts w:ascii="Cambria" w:eastAsia="Times New Roman" w:hAnsi="Cambria" w:cs="Arial"/>
            <w:sz w:val="20"/>
            <w:szCs w:val="20"/>
          </w:rPr>
          <w:delText>is defined in</w:delText>
        </w:r>
      </w:del>
      <w:del w:id="16" w:author="authorName" w:date="2022-02-05T15:09:29Z">
        <w:r w:rsidRPr="00A946F3">
          <w:rPr>
            <w:rFonts w:ascii="Cambria" w:eastAsia="Times New Roman" w:hAnsi="Cambria" w:cs="Arial"/>
            <w:b/>
            <w:sz w:val="20"/>
            <w:szCs w:val="20"/>
          </w:rPr>
          <w:delText xml:space="preserve"> Section </w:delText>
        </w:r>
      </w:del>
      <w:del w:id="17" w:author="authorName" w:date="2022-02-05T15:09:29Z">
        <w:r w:rsidRPr="00A946F3">
          <w:rPr>
            <w:rFonts w:ascii="Cambria" w:eastAsia="Times New Roman" w:hAnsi="Cambria" w:cs="Arial"/>
            <w:b/>
            <w:sz w:val="20"/>
            <w:szCs w:val="20"/>
            <w:highlight w:val="yellow"/>
          </w:rPr>
          <w:delText>34</w:delText>
        </w:r>
      </w:del>
      <w:del w:id="18" w:author="authorName" w:date="2022-02-05T15:09:29Z">
        <w:r w:rsidRPr="00A946F3">
          <w:rPr>
            <w:rFonts w:ascii="Cambria" w:eastAsia="Times New Roman" w:hAnsi="Cambria" w:cs="Arial"/>
            <w:b/>
            <w:sz w:val="20"/>
            <w:szCs w:val="20"/>
          </w:rPr>
          <w:delText xml:space="preserve"> </w:delText>
        </w:r>
      </w:del>
      <w:del w:id="19" w:author="authorName" w:date="2022-02-05T15:09:29Z">
        <w:r w:rsidRPr="00A946F3">
          <w:rPr>
            <w:rFonts w:ascii="Cambria" w:eastAsia="Times New Roman" w:hAnsi="Cambria" w:cs="Arial"/>
            <w:sz w:val="20"/>
            <w:szCs w:val="20"/>
          </w:rPr>
          <w:delText>of</w:delText>
        </w:r>
      </w:del>
      <w:del w:id="20" w:author="authorName" w:date="2022-02-05T15:09:29Z">
        <w:r w:rsidRPr="00A946F3">
          <w:rPr>
            <w:rFonts w:ascii="Cambria" w:eastAsia="Times New Roman" w:hAnsi="Cambria" w:cs="Arial"/>
            <w:b/>
            <w:sz w:val="20"/>
            <w:szCs w:val="20"/>
          </w:rPr>
          <w:delText xml:space="preserve"> Table 2.B</w:delText>
        </w:r>
      </w:del>
      <w:del w:id="21" w:author="authorName" w:date="2022-02-05T15:09:29Z">
        <w:r w:rsidRPr="00A946F3">
          <w:rPr>
            <w:rFonts w:ascii="Cambria" w:eastAsia="Times New Roman" w:hAnsi="Cambria" w:cs="Arial"/>
            <w:sz w:val="20"/>
            <w:szCs w:val="20"/>
          </w:rPr>
          <w:delText xml:space="preserve">. </w:delText>
        </w:r>
      </w:del>
      <w:del w:id="22" w:author="authorName" w:date="2022-02-05T15:09:29Z">
        <w:r w:rsidRPr="00A946F3">
          <w:rPr>
            <w:rFonts w:ascii="Cambria" w:eastAsia="Times New Roman" w:hAnsi="Cambria" w:cs="Arial"/>
            <w:sz w:val="20"/>
            <w:szCs w:val="20"/>
            <w:highlight w:val="yellow"/>
          </w:rPr>
          <w:delText>[</w:delText>
        </w:r>
      </w:del>
      <w:del w:id="23" w:author="authorName" w:date="2022-02-05T15:09:29Z">
        <w:r w:rsidRPr="00A946F3">
          <w:rPr>
            <w:rFonts w:ascii="Cambria" w:eastAsia="Times New Roman" w:hAnsi="Cambria" w:cs="Arial"/>
            <w:b/>
            <w:color w:val="FF0000"/>
            <w:sz w:val="20"/>
            <w:szCs w:val="20"/>
            <w:highlight w:val="yellow"/>
          </w:rPr>
          <w:delText>NTD</w:delText>
        </w:r>
      </w:del>
      <w:del w:id="24" w:author="authorName" w:date="2022-02-05T15:09:29Z">
        <w:r w:rsidRPr="00A946F3">
          <w:rPr>
            <w:rFonts w:ascii="Cambria" w:eastAsia="Times New Roman" w:hAnsi="Cambria" w:cs="Arial"/>
            <w:b/>
            <w:sz w:val="20"/>
            <w:szCs w:val="20"/>
            <w:highlight w:val="yellow"/>
          </w:rPr>
          <w:delText>: Verify Section Number</w:delText>
        </w:r>
      </w:del>
      <w:del w:id="25" w:author="authorName" w:date="2022-02-05T15:09:29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26" w:author="authorName" w:date="2022-02-05T15:09:29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7" w:author="authorName" w:date="2022-02-05T15:09:29Z">
        <w:r w:rsidRPr="00A946F3">
          <w:rPr>
            <w:rFonts w:ascii="Cambria" w:eastAsia="Times New Roman" w:hAnsi="Cambria" w:cs="Arial"/>
            <w:b/>
            <w:sz w:val="20"/>
            <w:szCs w:val="20"/>
            <w:highlight w:val="yellow"/>
          </w:rPr>
          <w:delText>[</w:delText>
        </w:r>
      </w:del>
      <w:del w:id="28" w:author="authorName" w:date="2022-02-05T15:09:29Z">
        <w:r w:rsidRPr="00A946F3">
          <w:rPr>
            <w:rFonts w:ascii="Cambria" w:eastAsia="Times New Roman" w:hAnsi="Cambria" w:cs="Arial"/>
            <w:b/>
            <w:color w:val="FF0000"/>
            <w:sz w:val="20"/>
            <w:szCs w:val="20"/>
            <w:highlight w:val="yellow"/>
          </w:rPr>
          <w:delText>NTD</w:delText>
        </w:r>
      </w:del>
      <w:del w:id="29" w:author="authorName" w:date="2022-02-05T15:09:29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30" w:author="authorName" w:date="2022-02-05T15:09:29Z">
        <w:r w:rsidRPr="00A946F3">
          <w:rPr>
            <w:rFonts w:ascii="Cambria" w:eastAsia="Times New Roman" w:hAnsi="Cambria" w:cs="Arial"/>
            <w:b/>
            <w:sz w:val="20"/>
            <w:szCs w:val="20"/>
          </w:rPr>
          <w:delText xml:space="preserve"> -</w:delText>
        </w:r>
      </w:del>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del w:id="31" w:author="authorName" w:date="2022-02-05T15:09:29Z">
        <w:r w:rsidRPr="00A946F3">
          <w:rPr>
            <w:rFonts w:ascii="Cambria" w:eastAsia="Times New Roman" w:hAnsi="Cambria" w:cs="Arial"/>
            <w:sz w:val="20"/>
            <w:szCs w:val="20"/>
            <w:highlight w:val="yellow"/>
          </w:rPr>
          <w:delText xml:space="preserve"> [CCA]</w:delText>
        </w:r>
      </w:del>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32" w:author="authorName" w:date="2022-02-05T15:09:29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del w:id="33" w:author="authorName" w:date="2022-02-05T15:09:29Z">
        <w:r w:rsidRPr="00A946F3">
          <w:rPr>
            <w:rFonts w:ascii="Cambria" w:eastAsia="Times New Roman" w:hAnsi="Cambria" w:cs="Arial"/>
            <w:bCs/>
            <w:sz w:val="20"/>
            <w:szCs w:val="20"/>
            <w:highlight w:val="yellow"/>
          </w:rPr>
          <w:delText>[EDM]</w:delText>
        </w:r>
      </w:del>
      <w:del w:id="34" w:author="authorName" w:date="2022-02-05T15:09:29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35" w:name="_Hlk85021998"/>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35"/>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7E6238"/>
    <w:rsid w:val="00823544"/>
    <w:rsid w:val="00A946F3"/>
    <w:rsid w:val="00AF0AD6"/>
    <w:rsid w:val="00CE6D91"/>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4</cp:revision>
  <dcterms:created xsi:type="dcterms:W3CDTF">2021-10-13T09:33:00Z</dcterms:created>
  <dcterms:modified xsi:type="dcterms:W3CDTF">2021-10-26T05:45:00Z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