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DE2BF0"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36"/>
        <w:rPr>
          <w:del w:id="0" w:author="authorName" w:date="2022-01-12T12:21:04Z"/>
          <w:rFonts w:ascii="Cambria" w:eastAsia="Times New Roman" w:hAnsi="Cambria" w:cs="Arial"/>
          <w:b/>
          <w:sz w:val="20"/>
          <w:szCs w:val="20"/>
        </w:rPr>
      </w:pPr>
      <w:del w:id="1" w:author="authorName" w:date="2022-01-12T12:21:04Z">
        <w:r w:rsidRPr="00A946F3">
          <w:rPr>
            <w:rFonts w:ascii="Cambria" w:eastAsia="Times New Roman" w:hAnsi="Cambria" w:cs="Arial"/>
            <w:b/>
            <w:sz w:val="20"/>
            <w:szCs w:val="20"/>
          </w:rPr>
          <w:delText xml:space="preserve">Client Reports </w:delText>
        </w:r>
      </w:del>
      <w:del w:id="2" w:author="authorName" w:date="2022-01-12T12:21:04Z">
        <w:r w:rsidRPr="00A946F3">
          <w:rPr>
            <w:rFonts w:ascii="Cambria" w:eastAsia="Times New Roman" w:hAnsi="Cambria" w:cs="Arial"/>
            <w:sz w:val="20"/>
            <w:szCs w:val="20"/>
          </w:rPr>
          <w:delText>is defined in</w:delText>
        </w:r>
      </w:del>
      <w:del w:id="3" w:author="authorName" w:date="2022-01-12T12:21:04Z">
        <w:r w:rsidRPr="00A946F3">
          <w:rPr>
            <w:rFonts w:ascii="Cambria" w:eastAsia="Times New Roman" w:hAnsi="Cambria" w:cs="Arial"/>
            <w:b/>
            <w:sz w:val="20"/>
            <w:szCs w:val="20"/>
          </w:rPr>
          <w:delText xml:space="preserve"> Section </w:delText>
        </w:r>
      </w:del>
      <w:del w:id="4" w:author="authorName" w:date="2022-01-12T12:21:04Z">
        <w:r w:rsidRPr="00A946F3">
          <w:rPr>
            <w:rFonts w:ascii="Cambria" w:eastAsia="Times New Roman" w:hAnsi="Cambria" w:cs="Arial"/>
            <w:b/>
            <w:sz w:val="20"/>
            <w:szCs w:val="20"/>
            <w:highlight w:val="yellow"/>
          </w:rPr>
          <w:delText>34</w:delText>
        </w:r>
      </w:del>
      <w:del w:id="5" w:author="authorName" w:date="2022-01-12T12:21:04Z">
        <w:r w:rsidRPr="00A946F3">
          <w:rPr>
            <w:rFonts w:ascii="Cambria" w:eastAsia="Times New Roman" w:hAnsi="Cambria" w:cs="Arial"/>
            <w:b/>
            <w:sz w:val="20"/>
            <w:szCs w:val="20"/>
          </w:rPr>
          <w:delText xml:space="preserve"> </w:delText>
        </w:r>
      </w:del>
      <w:del w:id="6" w:author="authorName" w:date="2022-01-12T12:21:04Z">
        <w:r w:rsidRPr="00A946F3">
          <w:rPr>
            <w:rFonts w:ascii="Cambria" w:eastAsia="Times New Roman" w:hAnsi="Cambria" w:cs="Arial"/>
            <w:sz w:val="20"/>
            <w:szCs w:val="20"/>
          </w:rPr>
          <w:delText>of</w:delText>
        </w:r>
      </w:del>
      <w:del w:id="7" w:author="authorName" w:date="2022-01-12T12:21:04Z">
        <w:r w:rsidRPr="00A946F3">
          <w:rPr>
            <w:rFonts w:ascii="Cambria" w:eastAsia="Times New Roman" w:hAnsi="Cambria" w:cs="Arial"/>
            <w:b/>
            <w:sz w:val="20"/>
            <w:szCs w:val="20"/>
          </w:rPr>
          <w:delText xml:space="preserve"> Table 2.B</w:delText>
        </w:r>
      </w:del>
      <w:del w:id="8" w:author="authorName" w:date="2022-01-12T12:21:04Z">
        <w:r w:rsidRPr="00A946F3">
          <w:rPr>
            <w:rFonts w:ascii="Cambria" w:eastAsia="Times New Roman" w:hAnsi="Cambria" w:cs="Arial"/>
            <w:sz w:val="20"/>
            <w:szCs w:val="20"/>
          </w:rPr>
          <w:delText xml:space="preserve">. </w:delText>
        </w:r>
      </w:del>
      <w:del w:id="9" w:author="authorName" w:date="2022-01-12T12:21:04Z">
        <w:r w:rsidRPr="00A946F3">
          <w:rPr>
            <w:rFonts w:ascii="Cambria" w:eastAsia="Times New Roman" w:hAnsi="Cambria" w:cs="Arial"/>
            <w:sz w:val="20"/>
            <w:szCs w:val="20"/>
            <w:highlight w:val="yellow"/>
          </w:rPr>
          <w:delText>[</w:delText>
        </w:r>
      </w:del>
      <w:del w:id="10" w:author="authorName" w:date="2022-01-12T12:21:04Z">
        <w:r w:rsidRPr="00A946F3">
          <w:rPr>
            <w:rFonts w:ascii="Cambria" w:eastAsia="Times New Roman" w:hAnsi="Cambria" w:cs="Arial"/>
            <w:b/>
            <w:color w:val="FF0000"/>
            <w:sz w:val="20"/>
            <w:szCs w:val="20"/>
            <w:highlight w:val="yellow"/>
          </w:rPr>
          <w:delText>NTD</w:delText>
        </w:r>
      </w:del>
      <w:del w:id="11" w:author="authorName" w:date="2022-01-12T12:21:04Z">
        <w:r w:rsidRPr="00A946F3">
          <w:rPr>
            <w:rFonts w:ascii="Cambria" w:eastAsia="Times New Roman" w:hAnsi="Cambria" w:cs="Arial"/>
            <w:b/>
            <w:sz w:val="20"/>
            <w:szCs w:val="20"/>
            <w:highlight w:val="yellow"/>
          </w:rPr>
          <w:delText>: Verify Section Number</w:delText>
        </w:r>
      </w:del>
      <w:del w:id="12" w:author="authorName" w:date="2022-01-12T12:21:04Z">
        <w:r w:rsidRPr="00A946F3">
          <w:rPr>
            <w:rFonts w:ascii="Cambria" w:eastAsia="Times New Roman" w:hAnsi="Cambria" w:cs="Arial"/>
            <w:sz w:val="20"/>
            <w:szCs w:val="20"/>
            <w:highlight w:val="yellow"/>
          </w:rPr>
          <w:delText>]</w:delText>
        </w:r>
      </w:del>
    </w:p>
    <w:p w:rsidR="00013B1E" w:rsidRPr="00A946F3" w:rsidP="00A946F3">
      <w:pPr>
        <w:spacing w:after="0" w:line="240" w:lineRule="auto"/>
        <w:ind w:right="36"/>
        <w:rPr>
          <w:del w:id="13" w:author="authorName" w:date="2022-01-12T12:21:04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pPr>
        <w:spacing w:after="0" w:line="240" w:lineRule="auto"/>
        <w:ind w:right="36"/>
        <w:rPr>
          <w:rFonts w:ascii="Cambria" w:eastAsia="Times New Roman" w:hAnsi="Cambria" w:cs="Arial"/>
          <w:b/>
          <w:bCs w:val="0"/>
          <w:sz w:val="20"/>
          <w:szCs w:val="20"/>
          <w:rPrChange w:id="14" w:author="authorName" w:date="2022-01-12T12:21:04Z">
            <w:rPr>
              <w:rFonts w:ascii="Cambria" w:eastAsia="Times New Roman" w:hAnsi="Cambria" w:cs="Arial"/>
              <w:bCs/>
              <w:sz w:val="20"/>
              <w:szCs w:val="20"/>
            </w:rPr>
          </w:rPrChange>
        </w:rPr>
      </w:pPr>
    </w:p>
    <w:p w:rsidR="00013B1E" w:rsidRPr="00A946F3" w:rsidP="00A946F3">
      <w:pPr>
        <w:spacing w:after="0" w:line="240" w:lineRule="auto"/>
        <w:jc w:val="both"/>
        <w:rPr>
          <w:del w:id="15" w:author="authorName" w:date="2022-01-12T12:21:04Z"/>
          <w:rFonts w:ascii="Cambria" w:eastAsia="Times New Roman" w:hAnsi="Cambria" w:cs="Arial"/>
          <w:sz w:val="20"/>
          <w:szCs w:val="20"/>
        </w:rPr>
      </w:pPr>
      <w:del w:id="16" w:author="authorName" w:date="2022-01-12T12:21:04Z">
        <w:r w:rsidRPr="00A946F3">
          <w:rPr>
            <w:rFonts w:ascii="Cambria" w:eastAsia="Times New Roman" w:hAnsi="Cambria" w:cs="Arial"/>
            <w:b/>
            <w:sz w:val="20"/>
            <w:szCs w:val="20"/>
          </w:rPr>
          <w:delText>Edge Server</w:delText>
        </w:r>
      </w:del>
      <w:del w:id="17" w:author="authorName" w:date="2022-01-12T12:21:04Z">
        <w:r w:rsidRPr="00A946F3">
          <w:rPr>
            <w:rFonts w:ascii="Cambria" w:eastAsia="Times New Roman" w:hAnsi="Cambria" w:cs="Arial"/>
            <w:sz w:val="20"/>
            <w:szCs w:val="20"/>
          </w:rPr>
          <w:delText xml:space="preserve"> means the server that is hosted by Client which will receive and process house membership, medical and pharmacy encounter data.  The Edge Server will run CMS-developed software (“</w:delText>
        </w:r>
      </w:del>
      <w:del w:id="18" w:author="authorName" w:date="2022-01-12T12:21:04Z">
        <w:r w:rsidRPr="00A946F3">
          <w:rPr>
            <w:rFonts w:ascii="Cambria" w:eastAsia="Times New Roman" w:hAnsi="Cambria" w:cs="Arial"/>
            <w:b/>
            <w:sz w:val="20"/>
            <w:szCs w:val="20"/>
          </w:rPr>
          <w:delText>EDGE Server</w:delText>
        </w:r>
      </w:del>
      <w:del w:id="19" w:author="authorName" w:date="2022-01-12T12:21:04Z">
        <w:r w:rsidRPr="00A946F3">
          <w:rPr>
            <w:rFonts w:ascii="Cambria" w:eastAsia="Times New Roman" w:hAnsi="Cambria" w:cs="Arial"/>
            <w:sz w:val="20"/>
            <w:szCs w:val="20"/>
          </w:rPr>
          <w:delText>”) used to verify submitted data and manage risk adjustment/reinsurance processes. Data will be received from Client’s Source Database to send to CMS and will also receive data back from CMS.</w:delText>
        </w:r>
      </w:del>
    </w:p>
    <w:p w:rsidR="00013B1E" w:rsidRPr="00A946F3" w:rsidP="00A946F3">
      <w:pPr>
        <w:spacing w:after="0" w:line="240" w:lineRule="auto"/>
        <w:jc w:val="both"/>
        <w:rPr>
          <w:del w:id="20" w:author="authorName" w:date="2022-01-12T12:21:04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color w:val="000000"/>
          <w:sz w:val="20"/>
          <w:szCs w:val="20"/>
        </w:rPr>
      </w:pPr>
      <w:del w:id="21" w:author="authorName" w:date="2022-01-12T12:21:04Z">
        <w:r w:rsidRPr="00A946F3">
          <w:rPr>
            <w:rFonts w:ascii="Cambria" w:eastAsia="Times New Roman" w:hAnsi="Cambria" w:cs="Arial"/>
            <w:b/>
            <w:sz w:val="20"/>
            <w:szCs w:val="20"/>
          </w:rPr>
          <w:delText xml:space="preserve">EDI </w:delText>
        </w:r>
      </w:del>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pPr>
        <w:spacing w:before="120" w:after="0" w:line="240" w:lineRule="auto"/>
        <w:ind w:right="36"/>
        <w:rPr>
          <w:rFonts w:ascii="Cambria" w:eastAsia="Times New Roman" w:hAnsi="Cambria" w:cs="Arial"/>
          <w:sz w:val="20"/>
          <w:szCs w:val="20"/>
        </w:rPr>
      </w:pPr>
      <w:bookmarkStart w:id="22" w:name="_GoBack"/>
      <w:bookmarkEnd w:id="22"/>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p w:rsidR="00FC4DFA">
      <w:bookmarkStart w:id="23" w:name="_Hlk85021998"/>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bookmarkEnd w:id="23"/>
    <w:p w:rsidR="00FC4DFA">
      <w:r>
        <w:t xml:space="preserve">[CCA] </w:t>
      </w:r>
      <w:r>
        <w:t>There are four essential elements that an effective paragraph should consistently contain: unity, coherence, a topic sentence, and sufficient development.</w:t>
      </w:r>
    </w:p>
    <w:p w:rsidR="0004430C" w:rsidRPr="002D291C" w:rsidP="002D291C">
      <w:r>
        <w:t>There are four essential elements that an effective paragraph should $ consistently contain: unity, coherence, a topic sentence, and sufficient development.</w:t>
      </w:r>
    </w:p>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77042998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310791509"/>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1C2B59"/>
    <w:rsid w:val="002C2B70"/>
    <w:rsid w:val="002D291C"/>
    <w:rsid w:val="0032763C"/>
    <w:rsid w:val="00453427"/>
    <w:rsid w:val="00656E18"/>
    <w:rsid w:val="00663201"/>
    <w:rsid w:val="006641F8"/>
    <w:rsid w:val="007E6238"/>
    <w:rsid w:val="00823544"/>
    <w:rsid w:val="00A946F3"/>
    <w:rsid w:val="00AF0AD6"/>
    <w:rsid w:val="00CE6D91"/>
    <w:rsid w:val="00D3410A"/>
    <w:rsid w:val="00DE2BF0"/>
    <w:rsid w:val="00FC4D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31FAA43"/>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7F6995F6-E9F9-4466-9E71-C92B07998146}">
  <ds:schemaRefs>
    <ds:schemaRef ds:uri="ICMAgreement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2</cp:revision>
  <dcterms:created xsi:type="dcterms:W3CDTF">2022-01-12T06:41:00Z</dcterms:created>
  <dcterms:modified xsi:type="dcterms:W3CDTF">2022-01-12T06:41:00Z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