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10.0 -->
  <w:body>
    <w:p>
      <w:r>
        <w:rPr>
          <w:b/>
          <w:color w:val="FF0000"/>
          <w:sz w:val="24"/>
        </w:rPr>
        <w:t>Evaluation Only. Created with Aspose.Words. Copyright 2003-2021 Aspose Pty Ltd.</w:t>
      </w:r>
    </w:p>
    <w:sdt>
      <w:sdtPr>
        <w:alias w:val="Clause 5"/>
        <w:tag w:val="NonMandatory|Clause_137|0|10/13/2021|10/13/2021|1|0"/>
        <w:id w:val="162209285"/>
        <w:placeholder>
          <w:docPart w:val="8127F33DF3194D088E06CAC8D53152F1"/>
        </w:placeholder>
        <w:richText/>
      </w:sdtPr>
      <w:sdtContent>
        <w:p w:rsidR="00013B1E" w:rsidRPr="00A946F3" w:rsidP="00A946F3" w14:paraId="5B028E18"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1.</w:t>
          </w:r>
          <w:r w:rsidRPr="00A946F3">
            <w:rPr>
              <w:rFonts w:ascii="Cambria" w:eastAsia="Times New Roman" w:hAnsi="Cambria" w:cs="Arial"/>
              <w:b/>
              <w:sz w:val="20"/>
              <w:szCs w:val="20"/>
            </w:rPr>
            <w:tab/>
            <w:t xml:space="preserve">Definitions.  </w:t>
          </w:r>
          <w:r w:rsidRPr="00A946F3">
            <w:rPr>
              <w:rFonts w:ascii="Cambria" w:eastAsia="Times New Roman" w:hAnsi="Cambria" w:cs="Arial"/>
              <w:sz w:val="20"/>
              <w:szCs w:val="20"/>
            </w:rPr>
            <w:t xml:space="preserve">Capitalized terms in this SOW are either defined below, in the section of this SOW indicated below, or in the Base Agreement.  </w:t>
          </w:r>
          <w:r w:rsidRPr="00A946F3">
            <w:rPr>
              <w:rFonts w:ascii="Cambria" w:eastAsia="Times New Roman" w:hAnsi="Cambria" w:cs="Arial"/>
              <w:sz w:val="20"/>
              <w:szCs w:val="24"/>
            </w:rPr>
            <w:t>The definitions for terms defined in this SOW apply only to this SOW unless expressly indicated otherwise</w:t>
          </w:r>
          <w:r w:rsidRPr="00A946F3">
            <w:rPr>
              <w:rFonts w:ascii="Cambria" w:eastAsia="Times New Roman" w:hAnsi="Cambria" w:cs="Arial"/>
              <w:sz w:val="20"/>
              <w:szCs w:val="20"/>
            </w:rPr>
            <w:t xml:space="preserve">.  </w:t>
          </w:r>
          <w:r w:rsidRPr="00A946F3">
            <w:rPr>
              <w:rFonts w:ascii="Cambria" w:eastAsia="Times New Roman" w:hAnsi="Cambria" w:cs="Times New Roman"/>
              <w:sz w:val="20"/>
              <w:szCs w:val="20"/>
            </w:rPr>
            <w:t xml:space="preserve">If a defined term in this SOW is inconsistent with a defined term in the Base Agreement or another SOW, the defined term in this SOW will take precedence for purposes of this SOW. </w:t>
          </w:r>
        </w:p>
        <w:p w:rsidR="00013B1E" w:rsidRPr="00A946F3" w:rsidP="00A946F3" w14:paraId="0C1222DD" w14:textId="77777777">
          <w:pPr>
            <w:spacing w:after="0" w:line="240" w:lineRule="auto"/>
            <w:ind w:right="36"/>
            <w:rPr>
              <w:rFonts w:ascii="Cambria" w:eastAsia="Times New Roman" w:hAnsi="Cambria" w:cs="Arial"/>
              <w:b/>
              <w:sz w:val="20"/>
              <w:szCs w:val="20"/>
            </w:rPr>
          </w:pPr>
        </w:p>
        <w:p w:rsidR="00013B1E" w:rsidRPr="00A946F3" w:rsidP="00A946F3" w14:paraId="2ED0313B" w14:textId="77777777">
          <w:pPr>
            <w:spacing w:after="0" w:line="240" w:lineRule="auto"/>
            <w:rPr>
              <w:del w:id="0" w:author="user" w:date="2021-10-20T14:26:05Z"/>
              <w:rFonts w:ascii="Cambria" w:eastAsia="Times New Roman" w:hAnsi="Cambria" w:cs="Arial"/>
              <w:sz w:val="20"/>
              <w:szCs w:val="20"/>
            </w:rPr>
          </w:pPr>
          <w:del w:id="1" w:author="user" w:date="2021-10-20T14:26:05Z">
            <w:r w:rsidRPr="00A946F3">
              <w:rPr>
                <w:rFonts w:ascii="Cambria" w:eastAsia="Times New Roman" w:hAnsi="Cambria" w:cs="Arial"/>
                <w:sz w:val="20"/>
                <w:szCs w:val="20"/>
                <w:highlight w:val="yellow"/>
              </w:rPr>
              <w:delText>[CCA]</w:delText>
            </w:r>
          </w:del>
          <w:del w:id="2" w:author="user" w:date="2021-10-20T14:26:05Z">
            <w:r w:rsidRPr="00A946F3">
              <w:rPr>
                <w:rFonts w:ascii="Cambria" w:eastAsia="Times New Roman" w:hAnsi="Cambria" w:cs="Arial"/>
                <w:b/>
                <w:sz w:val="20"/>
                <w:szCs w:val="20"/>
              </w:rPr>
              <w:delText>Case Management or CM</w:delText>
            </w:r>
          </w:del>
          <w:del w:id="3" w:author="user" w:date="2021-10-20T14:26:05Z">
            <w:r w:rsidRPr="00A946F3">
              <w:rPr>
                <w:rFonts w:ascii="Cambria" w:eastAsia="Times New Roman" w:hAnsi="Cambria" w:cs="Arial"/>
                <w:sz w:val="20"/>
                <w:szCs w:val="20"/>
              </w:rPr>
              <w:delText xml:space="preserve"> means the functionality within the Software to support Client Case Management activities with the Members.</w:delText>
            </w:r>
          </w:del>
        </w:p>
        <w:p w:rsidR="00013B1E" w:rsidRPr="00A946F3" w:rsidP="00A946F3" w14:paraId="03FD8013" w14:textId="77777777">
          <w:pPr>
            <w:spacing w:after="0" w:line="240" w:lineRule="auto"/>
            <w:rPr>
              <w:del w:id="4" w:author="user" w:date="2021-10-20T14:26:05Z"/>
              <w:rFonts w:ascii="Cambria" w:eastAsia="Times New Roman" w:hAnsi="Cambria" w:cs="Arial"/>
              <w:sz w:val="20"/>
              <w:szCs w:val="20"/>
            </w:rPr>
          </w:pPr>
        </w:p>
        <w:p w:rsidR="00013B1E" w:rsidRPr="00A946F3" w:rsidP="00A946F3" w14:paraId="2F271200" w14:textId="77777777">
          <w:pPr>
            <w:spacing w:after="0" w:line="240" w:lineRule="auto"/>
            <w:ind w:right="36"/>
            <w:rPr>
              <w:rFonts w:ascii="Cambria" w:eastAsia="Times New Roman" w:hAnsi="Cambria" w:cs="Arial"/>
              <w:sz w:val="20"/>
              <w:szCs w:val="20"/>
            </w:rPr>
          </w:pPr>
          <w:del w:id="5" w:author="user" w:date="2021-10-20T14:26:05Z">
            <w:r w:rsidRPr="00A946F3">
              <w:rPr>
                <w:rFonts w:ascii="Cambria" w:eastAsia="Times New Roman" w:hAnsi="Cambria" w:cs="Arial"/>
                <w:b/>
                <w:sz w:val="20"/>
                <w:szCs w:val="20"/>
              </w:rPr>
              <w:delText>Client</w:delText>
            </w:r>
          </w:del>
          <w:ins w:id="6" w:author="user" w:date="2021-10-20T14:26:05Z">
            <w:r w:rsidRPr="00A946F3">
              <w:rPr>
                <w:rFonts w:ascii="Cambria" w:eastAsia="Times New Roman" w:hAnsi="Cambria" w:cs="Arial"/>
                <w:b/>
                <w:sz w:val="20"/>
                <w:szCs w:val="20"/>
              </w:rPr>
              <w:t>Client</w:t>
            </w:r>
          </w:ins>
          <w:r w:rsidRPr="00A946F3">
            <w:rPr>
              <w:rFonts w:ascii="Cambria" w:eastAsia="Times New Roman" w:hAnsi="Cambria" w:cs="Arial"/>
              <w:b/>
              <w:sz w:val="20"/>
              <w:szCs w:val="20"/>
            </w:rPr>
            <w:t xml:space="preserve">-Developed Code </w:t>
          </w:r>
          <w:r w:rsidRPr="00A946F3">
            <w:rPr>
              <w:rFonts w:ascii="Cambria" w:eastAsia="Times New Roman" w:hAnsi="Cambria" w:cs="Arial"/>
              <w:sz w:val="20"/>
              <w:szCs w:val="20"/>
            </w:rPr>
            <w:t xml:space="preserve">means developed code for specific Interfaces, EDI, Extracts, and Reports (including letters) created or provided by Client. Client-Developed Code specifically excludes any Code. </w:t>
          </w:r>
        </w:p>
        <w:p w:rsidR="00013B1E" w:rsidRPr="00A946F3" w:rsidP="00A946F3" w14:paraId="08EA4D37" w14:textId="77777777">
          <w:pPr>
            <w:spacing w:after="0" w:line="240" w:lineRule="auto"/>
            <w:ind w:right="36"/>
            <w:rPr>
              <w:rFonts w:ascii="Cambria" w:eastAsia="Times New Roman" w:hAnsi="Cambria" w:cs="Arial"/>
              <w:sz w:val="20"/>
              <w:szCs w:val="20"/>
            </w:rPr>
          </w:pPr>
        </w:p>
        <w:p w:rsidR="00013B1E" w:rsidRPr="00A946F3" w:rsidP="00A946F3" w14:paraId="1FA0E7D6" w14:textId="77777777">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Client Project Team</w:t>
          </w:r>
          <w:r w:rsidRPr="00A946F3">
            <w:rPr>
              <w:rFonts w:ascii="Cambria" w:eastAsia="Times New Roman" w:hAnsi="Cambria" w:cs="Arial"/>
              <w:sz w:val="20"/>
              <w:szCs w:val="20"/>
            </w:rPr>
            <w:t xml:space="preserve"> consists of Client’s Personnel who will perform Client tasks in connection with the Services described herein.</w:t>
          </w:r>
        </w:p>
        <w:p w:rsidR="00013B1E" w:rsidRPr="00A946F3" w:rsidP="00A946F3" w14:paraId="7AEAC0B3" w14:textId="77777777">
          <w:pPr>
            <w:spacing w:after="0" w:line="240" w:lineRule="auto"/>
            <w:ind w:right="36"/>
            <w:rPr>
              <w:rFonts w:ascii="Cambria" w:eastAsia="Times New Roman" w:hAnsi="Cambria" w:cs="Arial"/>
              <w:sz w:val="20"/>
              <w:szCs w:val="20"/>
            </w:rPr>
          </w:pPr>
        </w:p>
        <w:p w:rsidR="00013B1E" w:rsidRPr="00A946F3" w:rsidP="00A946F3" w14:paraId="1AEF8991" w14:textId="77777777">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sz w:val="20"/>
              <w:szCs w:val="20"/>
            </w:rPr>
            <w:t>]</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Client-Requested Software and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-Developed Code, or Third Party Software. </w:t>
          </w:r>
        </w:p>
        <w:p w:rsidR="00013B1E" w:rsidRPr="00A946F3" w:rsidP="00A946F3" w14:paraId="727D40F0" w14:textId="77777777">
          <w:pPr>
            <w:spacing w:after="0" w:line="240" w:lineRule="auto"/>
            <w:ind w:right="36"/>
            <w:rPr>
              <w:rFonts w:ascii="Cambria" w:eastAsia="Times New Roman" w:hAnsi="Cambria" w:cs="Arial"/>
              <w:b/>
              <w:sz w:val="20"/>
              <w:szCs w:val="20"/>
            </w:rPr>
          </w:pPr>
        </w:p>
        <w:p w:rsidR="00013B1E" w:rsidRPr="00A946F3" w:rsidP="00A946F3" w14:paraId="4A31190B" w14:textId="77777777">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any, -Developed Code, or Third Party Software. </w:t>
          </w:r>
        </w:p>
        <w:p w:rsidR="00013B1E" w:rsidRPr="00A946F3" w:rsidP="00A946F3" w14:paraId="589A9D87" w14:textId="77777777">
          <w:pPr>
            <w:spacing w:after="0" w:line="240" w:lineRule="auto"/>
            <w:ind w:right="36"/>
            <w:rPr>
              <w:rFonts w:ascii="Cambria" w:eastAsia="Times New Roman" w:hAnsi="Cambria" w:cs="Arial"/>
              <w:b/>
              <w:sz w:val="20"/>
              <w:szCs w:val="20"/>
            </w:rPr>
          </w:pPr>
        </w:p>
        <w:p w:rsidR="00013B1E" w:rsidRPr="00A946F3" w:rsidP="00A946F3" w14:paraId="3E9A186A" w14:textId="77777777">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 xml:space="preserve">Client Reports </w:t>
          </w:r>
          <w:r w:rsidRPr="00A946F3">
            <w:rPr>
              <w:rFonts w:ascii="Cambria" w:eastAsia="Times New Roman" w:hAnsi="Cambria" w:cs="Arial"/>
              <w:sz w:val="20"/>
              <w:szCs w:val="20"/>
            </w:rPr>
            <w:t>is defined in</w:t>
          </w:r>
          <w:r w:rsidRPr="00A946F3">
            <w:rPr>
              <w:rFonts w:ascii="Cambria" w:eastAsia="Times New Roman" w:hAnsi="Cambria" w:cs="Arial"/>
              <w:b/>
              <w:sz w:val="20"/>
              <w:szCs w:val="20"/>
            </w:rPr>
            <w:t xml:space="preserve"> Section </w:t>
          </w:r>
          <w:r w:rsidRPr="00A946F3">
            <w:rPr>
              <w:rFonts w:ascii="Cambria" w:eastAsia="Times New Roman" w:hAnsi="Cambria" w:cs="Arial"/>
              <w:b/>
              <w:sz w:val="20"/>
              <w:szCs w:val="20"/>
              <w:highlight w:val="yellow"/>
            </w:rPr>
            <w:t>34</w:t>
          </w:r>
          <w:r w:rsidRPr="00A946F3">
            <w:rPr>
              <w:rFonts w:ascii="Cambria" w:eastAsia="Times New Roman" w:hAnsi="Cambria" w:cs="Arial"/>
              <w:b/>
              <w:sz w:val="20"/>
              <w:szCs w:val="20"/>
            </w:rPr>
            <w:t xml:space="preserve"> </w:t>
          </w:r>
          <w:r w:rsidRPr="00A946F3">
            <w:rPr>
              <w:rFonts w:ascii="Cambria" w:eastAsia="Times New Roman" w:hAnsi="Cambria" w:cs="Arial"/>
              <w:sz w:val="20"/>
              <w:szCs w:val="20"/>
            </w:rPr>
            <w:t>of</w:t>
          </w:r>
          <w:r w:rsidRPr="00A946F3">
            <w:rPr>
              <w:rFonts w:ascii="Cambria" w:eastAsia="Times New Roman" w:hAnsi="Cambria" w:cs="Arial"/>
              <w:b/>
              <w:sz w:val="20"/>
              <w:szCs w:val="20"/>
            </w:rPr>
            <w:t xml:space="preserve"> Table 2.B</w:t>
          </w:r>
          <w:r w:rsidRPr="00A946F3">
            <w:rPr>
              <w:rFonts w:ascii="Cambria" w:eastAsia="Times New Roman" w:hAnsi="Cambria" w:cs="Arial"/>
              <w:sz w:val="20"/>
              <w:szCs w:val="20"/>
            </w:rPr>
            <w:t xml:space="preserve">.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Verify Section Number</w:t>
          </w:r>
          <w:r w:rsidRPr="00A946F3">
            <w:rPr>
              <w:rFonts w:ascii="Cambria" w:eastAsia="Times New Roman" w:hAnsi="Cambria" w:cs="Arial"/>
              <w:sz w:val="20"/>
              <w:szCs w:val="20"/>
              <w:highlight w:val="yellow"/>
            </w:rPr>
            <w:t>]</w:t>
          </w:r>
        </w:p>
        <w:p w:rsidR="00013B1E" w:rsidRPr="00A946F3" w:rsidP="00A946F3" w14:paraId="38A76237" w14:textId="77777777">
          <w:pPr>
            <w:spacing w:after="0" w:line="240" w:lineRule="auto"/>
            <w:ind w:right="36"/>
            <w:rPr>
              <w:rFonts w:ascii="Cambria" w:eastAsia="Times New Roman" w:hAnsi="Cambria" w:cs="Arial"/>
              <w:sz w:val="20"/>
              <w:szCs w:val="20"/>
            </w:rPr>
          </w:pPr>
        </w:p>
        <w:p w:rsidR="00013B1E" w:rsidRPr="00A946F3" w:rsidP="00A946F3" w14:paraId="086FAB4E"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Include if SI is included scope and Confirm “Software” is defined in the MLSA, or conform this to the appropriate defined term for “Software”. This is not hosted Client-Requested Software.]</w:t>
          </w:r>
          <w:r w:rsidRPr="00A946F3">
            <w:rPr>
              <w:rFonts w:ascii="Cambria" w:eastAsia="Times New Roman" w:hAnsi="Cambria" w:cs="Arial"/>
              <w:b/>
              <w:sz w:val="20"/>
              <w:szCs w:val="20"/>
            </w:rPr>
            <w:t xml:space="preserve"> -Developed Code </w:t>
          </w:r>
          <w:r w:rsidRPr="00A946F3">
            <w:rPr>
              <w:rFonts w:ascii="Cambria" w:eastAsia="Times New Roman" w:hAnsi="Cambria" w:cs="Times New Roman"/>
              <w:color w:val="000000"/>
              <w:sz w:val="20"/>
              <w:szCs w:val="20"/>
            </w:rPr>
            <w:t>means Client-requested Custom Enhancements. The proposed -Developed Code under this SOW will be limited to those items specifically listed in Attachment A –Developed Code, attached hereto and incorporated herein by reference. Developed Code will not include any Core Enhancements.</w:t>
          </w:r>
          <w:r w:rsidRPr="00A946F3">
            <w:rPr>
              <w:rFonts w:ascii="Times New Roman" w:eastAsia="Times New Roman" w:hAnsi="Times New Roman" w:cs="Times New Roman"/>
              <w:color w:val="000000"/>
              <w:sz w:val="27"/>
              <w:szCs w:val="27"/>
            </w:rPr>
            <w:t xml:space="preserve"> </w:t>
          </w:r>
          <w:r w:rsidRPr="00A946F3">
            <w:rPr>
              <w:rFonts w:ascii="Cambria" w:eastAsia="Times New Roman" w:hAnsi="Cambria" w:cs="Arial"/>
              <w:sz w:val="20"/>
              <w:szCs w:val="20"/>
            </w:rPr>
            <w:t xml:space="preserve">. </w:t>
          </w:r>
        </w:p>
        <w:p w:rsidR="00013B1E" w:rsidRPr="00A946F3" w:rsidP="00A946F3" w14:paraId="3F0B8236" w14:textId="77777777">
          <w:pPr>
            <w:spacing w:after="0" w:line="240" w:lineRule="auto"/>
            <w:ind w:right="36"/>
            <w:rPr>
              <w:rFonts w:ascii="Cambria" w:eastAsia="Calibri" w:hAnsi="Cambria" w:cs="Arial"/>
              <w:b/>
              <w:sz w:val="20"/>
              <w:szCs w:val="20"/>
            </w:rPr>
          </w:pPr>
        </w:p>
        <w:p w:rsidR="00013B1E" w:rsidRPr="00A946F3" w:rsidP="00A946F3" w14:paraId="378F3845"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 xml:space="preserve"> [CCA]</w:t>
          </w:r>
          <w:r w:rsidRPr="00A946F3">
            <w:rPr>
              <w:rFonts w:ascii="Cambria" w:eastAsia="Times New Roman" w:hAnsi="Cambria" w:cs="Arial"/>
              <w:b/>
              <w:sz w:val="20"/>
              <w:szCs w:val="20"/>
            </w:rPr>
            <w:t xml:space="preserve">Configuration Modification </w:t>
          </w:r>
          <w:r w:rsidRPr="00A946F3">
            <w:rPr>
              <w:rFonts w:ascii="Cambria" w:eastAsia="Times New Roman" w:hAnsi="Cambria" w:cs="Arial"/>
              <w:sz w:val="20"/>
              <w:szCs w:val="20"/>
            </w:rPr>
            <w:t xml:space="preserve">means changes made in the application or the content, through modification of pre-defined settings. The changes are accomplished with the available Content Editor system administration tools. </w:t>
          </w:r>
        </w:p>
        <w:p w:rsidR="00013B1E" w:rsidRPr="00A946F3" w:rsidP="00A946F3" w14:paraId="0C6E8311" w14:textId="77777777">
          <w:pPr>
            <w:spacing w:after="0" w:line="240" w:lineRule="auto"/>
            <w:ind w:right="36"/>
            <w:rPr>
              <w:rFonts w:ascii="Cambria" w:eastAsia="Times New Roman" w:hAnsi="Cambria" w:cs="Arial"/>
              <w:sz w:val="20"/>
              <w:szCs w:val="20"/>
            </w:rPr>
          </w:pPr>
        </w:p>
        <w:p w:rsidR="00013B1E" w:rsidRPr="00A946F3" w:rsidP="00A946F3" w14:paraId="06A6C80B"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[CCA]</w:t>
          </w:r>
          <w:r w:rsidRPr="00A946F3">
            <w:rPr>
              <w:rFonts w:ascii="Cambria" w:eastAsia="Times New Roman" w:hAnsi="Cambria" w:cs="Arial"/>
              <w:b/>
              <w:sz w:val="20"/>
              <w:szCs w:val="20"/>
            </w:rPr>
            <w:t>Content Editor</w:t>
          </w:r>
          <w:r w:rsidRPr="00A946F3">
            <w:rPr>
              <w:rFonts w:ascii="Cambria" w:eastAsia="Times New Roman" w:hAnsi="Cambria" w:cs="Arial"/>
              <w:sz w:val="20"/>
              <w:szCs w:val="20"/>
            </w:rPr>
            <w:t xml:space="preserve"> means a desktop configuration tool for Clinical </w:t>
          </w:r>
          <w:r w:rsidRPr="00A946F3">
            <w:rPr>
              <w:rFonts w:ascii="Cambria" w:eastAsia="Times New Roman" w:hAnsi="Cambria" w:cs="Arial"/>
              <w:sz w:val="20"/>
              <w:szCs w:val="20"/>
            </w:rPr>
            <w:t>CareAdvance</w:t>
          </w:r>
          <w:r w:rsidRPr="00A946F3">
            <w:rPr>
              <w:rFonts w:ascii="Cambria" w:eastAsia="Times New Roman" w:hAnsi="Cambria" w:cs="Arial"/>
              <w:sz w:val="20"/>
              <w:szCs w:val="20"/>
            </w:rPr>
            <w:t>.</w:t>
          </w:r>
        </w:p>
        <w:p w:rsidR="00013B1E" w:rsidRPr="00A946F3" w:rsidP="00A946F3" w14:paraId="47550F8F" w14:textId="77777777">
          <w:pPr>
            <w:spacing w:after="0" w:line="240" w:lineRule="auto"/>
            <w:ind w:right="36"/>
            <w:rPr>
              <w:rFonts w:ascii="Cambria" w:eastAsia="Times New Roman" w:hAnsi="Cambria" w:cs="Arial"/>
              <w:sz w:val="20"/>
              <w:szCs w:val="20"/>
            </w:rPr>
          </w:pPr>
        </w:p>
        <w:p w:rsidR="00013B1E" w:rsidRPr="00A946F3" w:rsidP="00A946F3" w14:paraId="2542B851"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[CCA]</w:t>
          </w:r>
          <w:r w:rsidRPr="00A946F3">
            <w:rPr>
              <w:rFonts w:ascii="Cambria" w:eastAsia="Times New Roman" w:hAnsi="Cambria" w:cs="Arial"/>
              <w:b/>
              <w:sz w:val="20"/>
              <w:szCs w:val="20"/>
            </w:rPr>
            <w:t>Disease Management or DM</w:t>
          </w:r>
          <w:r w:rsidRPr="00A946F3">
            <w:rPr>
              <w:rFonts w:ascii="Cambria" w:eastAsia="Times New Roman" w:hAnsi="Cambria" w:cs="Arial"/>
              <w:sz w:val="20"/>
              <w:szCs w:val="20"/>
            </w:rPr>
            <w:t xml:space="preserve"> means the functionality within the Software to support Clients disease management activities for their members.</w:t>
          </w:r>
        </w:p>
        <w:p w:rsidR="00013B1E" w:rsidRPr="00A946F3" w:rsidP="00A946F3" w14:paraId="0BA5CD53" w14:textId="77777777">
          <w:pPr>
            <w:spacing w:after="0" w:line="240" w:lineRule="auto"/>
            <w:ind w:right="36"/>
            <w:rPr>
              <w:rFonts w:ascii="Cambria" w:eastAsia="Times New Roman" w:hAnsi="Cambria" w:cs="Arial"/>
              <w:bCs/>
              <w:sz w:val="20"/>
              <w:szCs w:val="20"/>
            </w:rPr>
          </w:pPr>
        </w:p>
        <w:p w:rsidR="00013B1E" w:rsidRPr="00A946F3" w:rsidP="00A946F3" w14:paraId="72C2B115" w14:textId="77777777">
          <w:pPr>
            <w:spacing w:after="0" w:line="240" w:lineRule="auto"/>
            <w:jc w:val="both"/>
            <w:rPr>
              <w:rFonts w:ascii="Cambria" w:eastAsia="Times New Roman" w:hAnsi="Cambria" w:cs="Arial"/>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Edge Server</w:t>
          </w:r>
          <w:r w:rsidRPr="00A946F3">
            <w:rPr>
              <w:rFonts w:ascii="Cambria" w:eastAsia="Times New Roman" w:hAnsi="Cambria" w:cs="Arial"/>
              <w:sz w:val="20"/>
              <w:szCs w:val="20"/>
            </w:rPr>
            <w:t xml:space="preserve"> means the server that is hosted by Client which will receive and process house membership, medical and pharmacy encounter data.  The Edge Server will run CMS-developed software (“</w:t>
          </w:r>
          <w:r w:rsidRPr="00A946F3">
            <w:rPr>
              <w:rFonts w:ascii="Cambria" w:eastAsia="Times New Roman" w:hAnsi="Cambria" w:cs="Arial"/>
              <w:b/>
              <w:sz w:val="20"/>
              <w:szCs w:val="20"/>
            </w:rPr>
            <w:t>EDGE Server</w:t>
          </w:r>
          <w:r w:rsidRPr="00A946F3">
            <w:rPr>
              <w:rFonts w:ascii="Cambria" w:eastAsia="Times New Roman" w:hAnsi="Cambria" w:cs="Arial"/>
              <w:sz w:val="20"/>
              <w:szCs w:val="20"/>
            </w:rPr>
            <w:t>”) used to verify submitted data and manage risk adjustment/reinsurance processes. Data will be received from Client’s Source Database to send to CMS and will also receive data back from CMS.</w:t>
          </w:r>
        </w:p>
        <w:p w:rsidR="00013B1E" w:rsidRPr="00A946F3" w:rsidP="00A946F3" w14:paraId="32105ADB" w14:textId="77777777">
          <w:pPr>
            <w:spacing w:after="0" w:line="240" w:lineRule="auto"/>
            <w:jc w:val="both"/>
            <w:rPr>
              <w:rFonts w:ascii="Cambria" w:eastAsia="Times New Roman" w:hAnsi="Cambria" w:cs="Arial"/>
              <w:sz w:val="20"/>
              <w:szCs w:val="20"/>
            </w:rPr>
          </w:pPr>
        </w:p>
        <w:p w:rsidR="00013B1E" w:rsidRPr="00A946F3" w:rsidP="00A946F3" w14:paraId="387A5083" w14:textId="77777777">
          <w:pPr>
            <w:spacing w:after="0" w:line="240" w:lineRule="auto"/>
            <w:ind w:right="36"/>
            <w:rPr>
              <w:rFonts w:ascii="Cambria" w:eastAsia="Times New Roman" w:hAnsi="Cambria" w:cs="Arial"/>
              <w:color w:val="000000"/>
              <w:sz w:val="20"/>
              <w:szCs w:val="20"/>
            </w:rPr>
          </w:pPr>
          <w:r w:rsidRPr="00A946F3">
            <w:rPr>
              <w:rFonts w:ascii="Cambria" w:eastAsia="Times New Roman" w:hAnsi="Cambria" w:cs="Arial"/>
              <w:b/>
              <w:sz w:val="20"/>
              <w:szCs w:val="20"/>
            </w:rPr>
            <w:t xml:space="preserve">EDI </w:t>
          </w:r>
          <w:r w:rsidRPr="00A946F3">
            <w:rPr>
              <w:rFonts w:ascii="Cambria" w:eastAsia="Times New Roman" w:hAnsi="Cambria" w:cs="Arial"/>
              <w:sz w:val="20"/>
              <w:szCs w:val="20"/>
            </w:rPr>
            <w:t xml:space="preserve">and </w:t>
          </w:r>
          <w:r w:rsidRPr="00A946F3">
            <w:rPr>
              <w:rFonts w:ascii="Cambria" w:eastAsia="Times New Roman" w:hAnsi="Cambria" w:cs="Arial"/>
              <w:b/>
              <w:color w:val="000000"/>
              <w:sz w:val="20"/>
              <w:szCs w:val="20"/>
            </w:rPr>
            <w:t>Electronic Data Interchange</w:t>
          </w:r>
          <w:r w:rsidRPr="00A946F3">
            <w:rPr>
              <w:rFonts w:ascii="Cambria" w:eastAsia="Times New Roman" w:hAnsi="Cambria" w:cs="Arial"/>
              <w:color w:val="000000"/>
              <w:sz w:val="20"/>
              <w:szCs w:val="20"/>
            </w:rPr>
            <w:t xml:space="preserve"> is the structured transmission of data between organizations using electronic means.</w:t>
          </w:r>
        </w:p>
        <w:p w:rsidR="00013B1E" w:rsidRPr="00A946F3" w:rsidP="00A946F3" w14:paraId="476F79F8" w14:textId="77777777">
          <w:pPr>
            <w:spacing w:after="0" w:line="240" w:lineRule="auto"/>
            <w:ind w:right="36"/>
            <w:rPr>
              <w:rFonts w:ascii="Cambria" w:eastAsia="Times New Roman" w:hAnsi="Cambria" w:cs="Arial"/>
              <w:sz w:val="20"/>
              <w:szCs w:val="20"/>
              <w:highlight w:val="yellow"/>
            </w:rPr>
          </w:pPr>
        </w:p>
        <w:p w:rsidR="00013B1E" w:rsidRPr="00A946F3" w:rsidP="00A946F3" w14:paraId="1AA70AC5"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Environment</w:t>
          </w:r>
          <w:r w:rsidRPr="00A946F3">
            <w:rPr>
              <w:rFonts w:ascii="Cambria" w:eastAsia="Times New Roman" w:hAnsi="Cambria" w:cs="Arial"/>
              <w:sz w:val="20"/>
              <w:szCs w:val="20"/>
            </w:rPr>
            <w:t xml:space="preserve"> has the meaning set forth in the Statement of Work for Application Management Services (“</w:t>
          </w:r>
          <w:r w:rsidRPr="00A946F3">
            <w:rPr>
              <w:rFonts w:ascii="Cambria" w:eastAsia="Times New Roman" w:hAnsi="Cambria" w:cs="Arial"/>
              <w:b/>
              <w:sz w:val="20"/>
              <w:szCs w:val="20"/>
            </w:rPr>
            <w:t>AMS SOW</w:t>
          </w:r>
          <w:r w:rsidRPr="00A946F3">
            <w:rPr>
              <w:rFonts w:ascii="Cambria" w:eastAsia="Times New Roman" w:hAnsi="Cambria" w:cs="Arial"/>
              <w:sz w:val="20"/>
              <w:szCs w:val="20"/>
            </w:rPr>
            <w:t>”).</w:t>
          </w:r>
        </w:p>
        <w:p w:rsidR="00013B1E" w:rsidRPr="00A946F3" w:rsidP="00A946F3" w14:paraId="1554DBB8" w14:textId="77777777">
          <w:pPr>
            <w:spacing w:before="120"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Environment</w:t>
          </w:r>
          <w:r w:rsidRPr="00A946F3">
            <w:rPr>
              <w:rFonts w:ascii="Cambria" w:eastAsia="Times New Roman" w:hAnsi="Cambria" w:cs="Arial"/>
              <w:sz w:val="20"/>
              <w:szCs w:val="20"/>
            </w:rPr>
            <w:t xml:space="preserve"> means an instance of applications and the applicable, unique databases that hold a single set of primary data tables.</w:t>
          </w:r>
        </w:p>
        <w:p w:rsidR="00013B1E" w:rsidRPr="00A946F3" w:rsidP="00A946F3" w14:paraId="737DE580" w14:textId="77777777">
          <w:pPr>
            <w:spacing w:after="0" w:line="240" w:lineRule="auto"/>
            <w:ind w:right="36"/>
            <w:rPr>
              <w:rFonts w:ascii="Cambria" w:eastAsia="Times New Roman" w:hAnsi="Cambria" w:cs="Arial"/>
              <w:sz w:val="20"/>
              <w:szCs w:val="20"/>
            </w:rPr>
          </w:pPr>
        </w:p>
        <w:p w:rsidR="00013B1E" w:rsidRPr="00A946F3" w:rsidP="00A946F3" w14:paraId="3FDA6087"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Extract </w:t>
          </w:r>
          <w:r w:rsidRPr="00A946F3">
            <w:rPr>
              <w:rFonts w:ascii="Cambria" w:eastAsia="Times New Roman" w:hAnsi="Cambria" w:cs="Arial"/>
              <w:sz w:val="20"/>
              <w:szCs w:val="20"/>
            </w:rPr>
            <w:t>means a function that regularly reads and extracts data from a specified source database and writes it to a target database at specified time increments.</w:t>
          </w:r>
        </w:p>
        <w:p w:rsidR="00013B1E" w:rsidRPr="00A946F3" w:rsidP="00A946F3" w14:paraId="37B5ECCA" w14:textId="77777777">
          <w:pPr>
            <w:spacing w:after="0" w:line="240" w:lineRule="auto"/>
            <w:ind w:right="36"/>
            <w:rPr>
              <w:rFonts w:ascii="Cambria" w:eastAsia="Times New Roman" w:hAnsi="Cambria" w:cs="Arial"/>
              <w:b/>
              <w:sz w:val="20"/>
              <w:szCs w:val="20"/>
            </w:rPr>
          </w:pPr>
        </w:p>
        <w:p w:rsidR="00FC4DFA" w:rsidRPr="00013B1E" w:rsidP="00013B1E" w14:paraId="6A3A7137" w14:textId="17D869F5">
          <w:pPr>
            <w:spacing w:after="0" w:line="240" w:lineRule="auto"/>
            <w:ind w:right="36"/>
            <w:rPr>
              <w:rFonts w:ascii="Cambria" w:eastAsia="Times New Roman" w:hAnsi="Cambria" w:cs="Arial"/>
              <w:color w:val="FF0000"/>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 xml:space="preserve">Exchange </w:t>
          </w:r>
          <w:r w:rsidRPr="00A946F3">
            <w:rPr>
              <w:rFonts w:ascii="Cambria" w:eastAsia="Times New Roman" w:hAnsi="Cambria" w:cs="Arial"/>
              <w:sz w:val="20"/>
              <w:szCs w:val="20"/>
            </w:rPr>
            <w:t xml:space="preserve">means the benefit plans/products that the Client offers to sell on the state operated public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insert name of state Exchange</w:t>
          </w:r>
          <w:r w:rsidRPr="00A946F3">
            <w:rPr>
              <w:rFonts w:ascii="Cambria" w:eastAsia="Times New Roman" w:hAnsi="Cambria" w:cs="Arial"/>
              <w:sz w:val="20"/>
              <w:szCs w:val="20"/>
              <w:highlight w:val="yellow"/>
            </w:rPr>
            <w:t>]</w:t>
          </w:r>
          <w:r w:rsidRPr="00A946F3">
            <w:rPr>
              <w:rFonts w:ascii="Cambria" w:eastAsia="Times New Roman" w:hAnsi="Cambria" w:cs="Arial"/>
              <w:sz w:val="20"/>
              <w:szCs w:val="20"/>
            </w:rPr>
            <w:t xml:space="preserve">. </w:t>
          </w:r>
          <w:r w:rsidRPr="00A946F3">
            <w:rPr>
              <w:rFonts w:ascii="Cambria" w:eastAsia="Times New Roman" w:hAnsi="Cambria" w:cs="Arial"/>
              <w:color w:val="FF0000"/>
              <w:sz w:val="20"/>
              <w:szCs w:val="20"/>
            </w:rPr>
            <w:t> </w:t>
          </w:r>
        </w:p>
      </w:sdtContent>
    </w:sdt>
    <w:sdt>
      <w:sdtPr>
        <w:alias w:val="Clause 1"/>
        <w:tag w:val="NonMandatory|Clause_133|0|10/08/2021|10/08/2021|1|0"/>
        <w:id w:val="201603615"/>
        <w:placeholder>
          <w:docPart w:val="BB26E45F4712422696C6A27D15E4A384"/>
        </w:placeholder>
        <w:richText/>
      </w:sdtPr>
      <w:sdtContent>
        <w:p w:rsidR="00FC4DFA" w:rsidP="00013B1E" w14:paraId="79C2A53A" w14:textId="5A86FE7E">
          <w:pPr>
            <w:spacing w:before="120"/>
          </w:pPr>
          <w:r>
            <w:t>All writers struggle with when to begin a new paragraph. Yet, in order to maintain coherence, writers must know when to make the transition to the next paragraph. If a new idea comes into your writing, you must begin a new paragraph.</w:t>
          </w:r>
        </w:p>
      </w:sdtContent>
    </w:sdt>
    <w:bookmarkStart w:id="7" w:name="_Hlk85021998" w:displacedByCustomXml="next"/>
    <w:sdt>
      <w:sdtPr>
        <w:alias w:val="Clause 2"/>
        <w:tag w:val="NonMandatory|Clause_134|0|10/08/2021|10/08/2021|1|0"/>
        <w:id w:val="66698888"/>
        <w:placeholder>
          <w:docPart w:val="270905B32B97491DBC591F0D6C0F4DE6"/>
        </w:placeholder>
        <w:richText/>
      </w:sdtPr>
      <w:sdtContent>
        <w:p w:rsidR="00FC4DFA" w14:paraId="70208253" w14:textId="418A8AC6">
          <w:r>
            <w:t>[CCA]</w:t>
          </w:r>
          <w:r>
            <w:t>A new idea should only be presented in a new paragraph. If not, the coherence of the paragraph will suffer. New points should begin in the topic sentence of the next paragraph. You can also being a new paragraph to contrast the ideas presented in the prior paragraph. Sometimes, you may have a paragraph that has become lengthy—a page or more—and needs to be broken apart to maintain the stamina of your work. Find a place where your support is fully developed and create another paragraph that will complete the ideas presented prior.</w:t>
          </w:r>
        </w:p>
      </w:sdtContent>
    </w:sdt>
    <w:bookmarkEnd w:id="7" w:displacedByCustomXml="next"/>
    <w:sdt>
      <w:sdtPr>
        <w:alias w:val="clause 3"/>
        <w:tag w:val="NonMandatory|Clause_135|0|10/08/2021|10/08/2021|1|0"/>
        <w:id w:val="1602217899"/>
        <w:placeholder>
          <w:docPart w:val="281F7A20FF964C59BADF8F81F577E996"/>
        </w:placeholder>
        <w:richText/>
      </w:sdtPr>
      <w:sdtContent>
        <w:p w:rsidR="00FC4DFA" w14:paraId="35CA0E68" w14:textId="3959BBE3">
          <w:r>
            <w:t xml:space="preserve">[CCA] </w:t>
          </w:r>
          <w:r>
            <w:t>There are four essential elements that an effective paragraph should consistently contain: unity, coherence, a topic sentence, and sufficient development.</w:t>
          </w:r>
        </w:p>
      </w:sdtContent>
    </w:sdt>
    <w:sdt>
      <w:sdtPr>
        <w:alias w:val="clause 4"/>
        <w:tag w:val="NonMandatory|Clause_136|0|10/10/2021|10/10/2021|1|0|Rule"/>
        <w:id w:val="535246643"/>
        <w:placeholder>
          <w:docPart w:val="275C2A1C7EF1465E949523E1ED890C8B"/>
        </w:placeholder>
        <w:richText/>
      </w:sdtPr>
      <w:sdtContent>
        <w:p w:rsidR="0004430C" w:rsidRPr="002D291C" w:rsidP="002D291C" w14:paraId="3EF2B1F5" w14:textId="1CCADAB4">
          <w:r>
            <w:t xml:space="preserve">There are four essential elements that an effective paragraph should </w:t>
          </w:r>
          <w:r w:rsidR="002C7C3F">
            <w:t xml:space="preserve">$ </w:t>
          </w:r>
          <w:r>
            <w:t>consistently contain: unity, coherence, a topic sentence, and sufficient development.</w:t>
          </w:r>
        </w:p>
      </w:sdtContent>
    </w:sdt>
    <w:p w:rsidR="00AF0AD6" w14:paraId="05DF769E" w14:textId="77777777">
      <w:r w:rsidRPr="00AF0AD6">
        <w:t xml:space="preserve">By keeping all these questions in our mind today we have come up with a new topic called “A Guide on Paragraph Writing”. </w:t>
      </w:r>
    </w:p>
    <w:p w:rsidR="00AF0AD6" w14:paraId="7C42BF8C" w14:textId="77777777">
      <w:r w:rsidRPr="00AF0AD6">
        <w:t xml:space="preserve">With this guide, we’ll try to answer all these questions about paragraph writing. Paragraphs act as the main role in a student’s life. </w:t>
      </w:r>
    </w:p>
    <w:p w:rsidR="00FC4DFA" w14:paraId="2DABEDED" w14:textId="27BB51C6">
      <w:r w:rsidRPr="00AF0AD6">
        <w:t>While writing any topic in an exam or competition needs paras to explain the concept in an understandable way for the readers.</w:t>
      </w:r>
    </w:p>
    <w:p w:rsidR="00AF0AD6" w14:paraId="02C7F3AB" w14:textId="77777777">
      <w:r w:rsidRPr="00AF0AD6">
        <w:t xml:space="preserve">Students &amp; Writers mostly look for some questions when coming to paragraph writing about any topic or thing or person. The questions raised by most of the students while thinking about writing a paragraph are Paragraph Writing Examples, </w:t>
      </w:r>
    </w:p>
    <w:p w:rsidR="00AF0AD6" w14:paraId="16E59A8D" w14:textId="5712AEC7">
      <w:r w:rsidRPr="00AF0AD6">
        <w:t>What is the perfect paragraph format? How many steps involved to write a paragraph? How to write a good paragraph? How many sentences are included in a para? and many more like these.</w:t>
      </w:r>
    </w:p>
    <w:p w:rsidR="00FC4DFA" w14:paraId="0607F339" w14:textId="506878E8"/>
    <w:p w:rsidR="00FC4DFA" w14:paraId="6B697046" w14:textId="77777777"/>
    <w:p w:rsidR="00FC4DFA" w14:paraId="31E53BD6" w14:textId="77777777"/>
    <w:sectPr>
      <w:headerReference w:type="even" r:id="rId5"/>
      <w:headerReference w:type="default" r:id="rId6"/>
      <w:footerReference w:type="default" r:id="rId7"/>
      <w:head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ins w:id="8" w:author="user" w:date="2021-10-20T14:26:05Z">
      <w:r w:rsidR="006E2ECC">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ins>
    <w:del w:id="9" w:author="user" w:date="2021-10-20T14:26:05Z">
      <w:r>
        <w:drawing>
          <wp:anchor simplePos="0" relativeHeight="251659264" behindDoc="0" locked="0" layoutInCell="1" allowOverlap="1">
            <wp:simplePos x="0" y="0"/>
            <wp:positionH relativeFrom="margin">
              <wp:align>center</wp:align>
            </wp:positionH>
            <wp:positionV relativeFrom="margin">
              <wp:align>center</wp:align>
            </wp:positionV>
            <wp:extent cx="5943600" cy="3230217"/>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del>
  </w:p>
  <w:sdt>
    <w:sdtPr>
      <w:tag w:val="Icertis-Watermark"/>
      <w:id w:val="103388340"/>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width:527.85pt;height:131.95pt;margin-top:0;margin-left:0;mso-position-horizontal:center;mso-position-horizontal-relative:margin;mso-position-vertical:center;mso-position-vertical-relative:margin;position:absolute;rotation:315;z-index:-251651072" o:allowincell="f" fillcolor="silver" stroked="f">
              <v:fill opacity="26214f"/>
              <v:textpath style="font-family:Cambria;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60288" behindDoc="0"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221810326"/>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width:527.85pt;height:131.95pt;margin-top:0;margin-left:0;mso-position-horizontal:center;mso-position-horizontal-relative:margin;mso-position-vertical:center;mso-position-vertical-relative:margin;position:absolute;rotation:315;z-index:-251652096" o:allowincell="f" fillcolor="silver" stroked="f">
              <v:fill opacity="26214f"/>
              <v:textpath style="font-family:Cambria;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ins w:id="10" w:author="user" w:date="2021-10-20T14:26:05Z">
      <w:r w:rsidR="006E2ECC">
        <w:drawing>
          <wp:anchor simplePos="0" relativeHeight="251661312" behindDoc="0" locked="0" layoutInCell="1" allowOverlap="1">
            <wp:simplePos x="0" y="0"/>
            <wp:positionH relativeFrom="margin">
              <wp:align>center</wp:align>
            </wp:positionH>
            <wp:positionV relativeFrom="margin">
              <wp:align>center</wp:align>
            </wp:positionV>
            <wp:extent cx="5943600" cy="3230217"/>
            <wp:wrapNone/>
            <wp:docPr id="756631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31013"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ins>
    <w:del w:id="11" w:author="user" w:date="2021-10-20T14:26:05Z">
      <w:r>
        <w:drawing>
          <wp:anchor simplePos="0" relativeHeight="251662336" behindDoc="0" locked="0" layoutInCell="1" allowOverlap="1">
            <wp:simplePos x="0" y="0"/>
            <wp:positionH relativeFrom="margin">
              <wp:align>center</wp:align>
            </wp:positionH>
            <wp:positionV relativeFrom="margin">
              <wp:align>center</wp:align>
            </wp:positionV>
            <wp:extent cx="5943600" cy="3230217"/>
            <wp:wrapNone/>
            <wp:docPr id="15212896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89683"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del>
  </w:p>
  <w:sdt>
    <w:sdtPr>
      <w:tag w:val="Icertis-Watermark"/>
      <w:id w:val="8790884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width:527.85pt;height:131.95pt;margin-top:0;margin-left:0;mso-position-horizontal:center;mso-position-horizontal-relative:margin;mso-position-vertical:center;mso-position-vertical-relative:margin;position:absolute;rotation:315;z-index:-251653120" o:allowincell="f" fillcolor="silver" stroked="f">
              <v:fill opacity="26214f"/>
              <v:textpath style="font-family:Cambria;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96"/>
    <w:rsid w:val="00013B1E"/>
    <w:rsid w:val="0004430C"/>
    <w:rsid w:val="000A7196"/>
    <w:rsid w:val="000D6C6D"/>
    <w:rsid w:val="002C7C3F"/>
    <w:rsid w:val="002D291C"/>
    <w:rsid w:val="00453427"/>
    <w:rsid w:val="00656E18"/>
    <w:rsid w:val="00663201"/>
    <w:rsid w:val="006E2ECC"/>
    <w:rsid w:val="00702A4F"/>
    <w:rsid w:val="007E6238"/>
    <w:rsid w:val="00823544"/>
    <w:rsid w:val="00A946F3"/>
    <w:rsid w:val="00AF0AD6"/>
    <w:rsid w:val="00FC4DFA"/>
    <w:rsid w:val="00FF27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221F7A6"/>
  <w15:chartTrackingRefBased/>
  <w15:docId w15:val="{962289AD-A6DB-4976-A2F1-5E02B73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glossaryDocument" Target="glossary/document.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BB26E45F4712422696C6A27D15E4A384"/>
        <w:category>
          <w:name w:val="General"/>
          <w:gallery w:val="placeholder"/>
        </w:category>
        <w:types>
          <w:type w:val="bbPlcHdr"/>
        </w:types>
        <w:behaviors>
          <w:behavior w:val="content"/>
        </w:behaviors>
        <w:guid w:val="{036E122B-1314-49B4-A6B2-9E179D599316}"/>
      </w:docPartPr>
      <w:docPartBody>
        <w:p w:rsidR="00702A4F"/>
      </w:docPartBody>
    </w:docPart>
    <w:docPart>
      <w:docPartPr>
        <w:name w:val="270905B32B97491DBC591F0D6C0F4DE6"/>
        <w:category>
          <w:name w:val="General"/>
          <w:gallery w:val="placeholder"/>
        </w:category>
        <w:types>
          <w:type w:val="bbPlcHdr"/>
        </w:types>
        <w:behaviors>
          <w:behavior w:val="content"/>
        </w:behaviors>
        <w:guid w:val="{36D0CB6E-AD41-4AA7-AC28-677016764179}"/>
      </w:docPartPr>
      <w:docPartBody>
        <w:p w:rsidR="00702A4F"/>
      </w:docPartBody>
    </w:docPart>
    <w:docPart>
      <w:docPartPr>
        <w:name w:val="281F7A20FF964C59BADF8F81F577E996"/>
        <w:category>
          <w:name w:val="General"/>
          <w:gallery w:val="placeholder"/>
        </w:category>
        <w:types>
          <w:type w:val="bbPlcHdr"/>
        </w:types>
        <w:behaviors>
          <w:behavior w:val="content"/>
        </w:behaviors>
        <w:guid w:val="{640A9A7B-3F30-4127-A69B-C97E6D4E6C49}"/>
      </w:docPartPr>
      <w:docPartBody>
        <w:p w:rsidR="00702A4F"/>
      </w:docPartBody>
    </w:docPart>
    <w:docPart>
      <w:docPartPr>
        <w:name w:val="275C2A1C7EF1465E949523E1ED890C8B"/>
        <w:category>
          <w:name w:val="General"/>
          <w:gallery w:val="placeholder"/>
        </w:category>
        <w:types>
          <w:type w:val="bbPlcHdr"/>
        </w:types>
        <w:behaviors>
          <w:behavior w:val="content"/>
        </w:behaviors>
        <w:guid w:val="{27308D58-ED6B-44A9-BA70-F9E3BB45DE66}"/>
      </w:docPartPr>
      <w:docPartBody>
        <w:p w:rsidR="00FF2759"/>
      </w:docPartBody>
    </w:docPart>
    <w:docPart>
      <w:docPartPr>
        <w:name w:val="8127F33DF3194D088E06CAC8D53152F1"/>
        <w:category>
          <w:name w:val="General"/>
          <w:gallery w:val="placeholder"/>
        </w:category>
        <w:types>
          <w:type w:val="bbPlcHdr"/>
        </w:types>
        <w:behaviors>
          <w:behavior w:val="content"/>
        </w:behaviors>
        <w:guid w:val="{202B5932-1457-41DA-98E5-4C4EF37778EC}"/>
      </w:docPartPr>
      <w:docPartBody>
        <w:p w:rsidR="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9F"/>
    <w:rsid w:val="005F19C8"/>
    <w:rsid w:val="00702A4F"/>
    <w:rsid w:val="007917F8"/>
    <w:rsid w:val="008E43C7"/>
    <w:rsid w:val="009E1D9F"/>
    <w:rsid w:val="00A13A9E"/>
    <w:rsid w:val="00FF27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3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ICMAgreementNamespace xmlns="ICMAgreementNamespace">
  <meta>
    <SysId>26df3d57-6631-413a-ad78-fc2cb43afad9</SysId>
    <Type>Agreement</Type>
    <EntityName>ICMCTSSOW</EntityName>
    <Version>1</Version>
    <ICMDisplayName/>
  </meta>
</ICMAgreementNamespace>
</file>

<file path=customXml/itemProps1.xml><?xml version="1.0" encoding="utf-8"?>
<ds:datastoreItem xmlns:ds="http://schemas.openxmlformats.org/officeDocument/2006/customXml" ds:itemI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Chandrabali, Pal</dc:creator>
  <cp:lastModifiedBy>Amruta Nikam</cp:lastModifiedBy>
  <cp:revision>2</cp:revision>
  <dcterms:created xsi:type="dcterms:W3CDTF">2021-10-13T09:33:00Z</dcterms:created>
  <dcterms:modified xsi:type="dcterms:W3CDTF">2021-10-13T09:33:00Z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Name">
    <vt:lpwstr>ICMCTSSOW</vt:lpwstr>
  </property>
  <property fmtid="{D5CDD505-2E9C-101B-9397-08002B2CF9AE}" pid="3" name="SysId">
    <vt:lpwstr>26df3d57-6631-413a-ad78-fc2cb43afad9</vt:lpwstr>
  </property>
  <property fmtid="{D5CDD505-2E9C-101B-9397-08002B2CF9AE}" pid="4" name="Type">
    <vt:lpwstr>Agreement</vt:lpwstr>
  </property>
  <property fmtid="{D5CDD505-2E9C-101B-9397-08002B2CF9AE}" pid="5" name="Version">
    <vt:i4>1</vt:i4>
  </property>
</Properties>
</file>