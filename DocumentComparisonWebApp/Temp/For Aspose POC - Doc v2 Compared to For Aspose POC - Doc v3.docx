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10.0 -->
  <w:body>
    <w:p>
      <w:r>
        <w:rPr>
          <w:b/>
          <w:color w:val="FF0000"/>
          <w:sz w:val="24"/>
        </w:rPr>
        <w:t>Evaluation Only. Created with Aspose.Words. Copyright 2003-2021 Aspose Pty Ltd.</w:t>
      </w:r>
    </w:p>
    <w:sdt>
      <w:sdtPr>
        <w:alias w:val="Clause 5"/>
        <w:tag w:val="NonMandatory|Clause_137|0|10/13/2021|10/13/2021|1|0"/>
        <w:id w:val="162209285"/>
        <w:placeholder>
          <w:docPart w:val="8127F33DF3194D088E06CAC8D53152F1"/>
        </w:placeholder>
        <w:richText/>
      </w:sdtPr>
      <w:sdtContent>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bookmarkStart w:id="0" w:name="_GoBack"/>
          <w:bookmarkEnd w:id="0"/>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del w:id="1" w:author="user" w:date="2021-10-20T14:26:20Z"/>
              <w:rFonts w:ascii="Cambria" w:eastAsia="Times New Roman" w:hAnsi="Cambria" w:cs="Arial"/>
              <w:sz w:val="20"/>
              <w:szCs w:val="20"/>
            </w:rPr>
          </w:pPr>
          <w:del w:id="2" w:author="user" w:date="2021-10-20T14:26:20Z">
            <w:r w:rsidRPr="00A946F3">
              <w:rPr>
                <w:rFonts w:ascii="Cambria" w:eastAsia="Times New Roman" w:hAnsi="Cambria" w:cs="Arial"/>
                <w:sz w:val="20"/>
                <w:szCs w:val="20"/>
                <w:highlight w:val="yellow"/>
              </w:rPr>
              <w:delText>[NON</w:delText>
            </w:r>
          </w:del>
          <w:del w:id="3" w:author="user" w:date="2021-10-20T14:26:20Z">
            <w:r w:rsidRPr="00A946F3">
              <w:rPr>
                <w:rFonts w:ascii="Cambria" w:eastAsia="Times New Roman" w:hAnsi="Cambria" w:cs="Arial"/>
                <w:b/>
                <w:sz w:val="20"/>
                <w:szCs w:val="20"/>
                <w:highlight w:val="yellow"/>
              </w:rPr>
              <w:delText xml:space="preserve"> -</w:delText>
            </w:r>
          </w:del>
          <w:del w:id="4" w:author="user" w:date="2021-10-20T14:26:20Z">
            <w:r w:rsidRPr="00A946F3">
              <w:rPr>
                <w:rFonts w:ascii="Cambria" w:eastAsia="Times New Roman" w:hAnsi="Cambria" w:cs="Arial"/>
                <w:sz w:val="20"/>
                <w:szCs w:val="20"/>
                <w:highlight w:val="yellow"/>
              </w:rPr>
              <w:delText>HOSTED]</w:delText>
            </w:r>
          </w:del>
          <w:del w:id="5" w:author="user" w:date="2021-10-20T14:26:20Z">
            <w:r w:rsidRPr="00A946F3">
              <w:rPr>
                <w:rFonts w:ascii="Cambria" w:eastAsia="Times New Roman" w:hAnsi="Cambria" w:cs="Arial"/>
                <w:b/>
                <w:sz w:val="20"/>
                <w:szCs w:val="20"/>
              </w:rPr>
              <w:delText xml:space="preserve"> Client-Provided Technology</w:delText>
            </w:r>
          </w:del>
          <w:del w:id="6" w:author="user" w:date="2021-10-20T14:26:20Z">
            <w:r w:rsidRPr="00A946F3">
              <w:rPr>
                <w:rFonts w:ascii="Cambria" w:eastAsia="Times New Roman" w:hAnsi="Cambria" w:cs="Arial"/>
                <w:sz w:val="20"/>
                <w:szCs w:val="20"/>
              </w:rPr>
              <w:delTex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delText>
            </w:r>
          </w:del>
        </w:p>
        <w:p w:rsidR="00013B1E" w:rsidRPr="00A946F3" w:rsidP="00A946F3">
          <w:pPr>
            <w:spacing w:after="0" w:line="240" w:lineRule="auto"/>
            <w:ind w:right="36"/>
            <w:rPr>
              <w:del w:id="7" w:author="user" w:date="2021-10-20T14:26:20Z"/>
              <w:rFonts w:ascii="Cambria" w:eastAsia="Times New Roman" w:hAnsi="Cambria" w:cs="Arial"/>
              <w:b/>
              <w:sz w:val="20"/>
              <w:szCs w:val="20"/>
            </w:rPr>
          </w:pPr>
        </w:p>
        <w:p w:rsidR="00013B1E" w:rsidRPr="00A946F3" w:rsidP="00A946F3">
          <w:pPr>
            <w:spacing w:after="0" w:line="240" w:lineRule="auto"/>
            <w:ind w:right="36"/>
            <w:rPr>
              <w:del w:id="8" w:author="user" w:date="2021-10-20T14:26:20Z"/>
              <w:rFonts w:ascii="Cambria" w:eastAsia="Times New Roman" w:hAnsi="Cambria" w:cs="Arial"/>
              <w:b/>
              <w:sz w:val="20"/>
              <w:szCs w:val="20"/>
            </w:rPr>
          </w:pPr>
          <w:del w:id="9" w:author="user" w:date="2021-10-20T14:26:20Z">
            <w:r w:rsidRPr="00A946F3">
              <w:rPr>
                <w:rFonts w:ascii="Cambria" w:eastAsia="Times New Roman" w:hAnsi="Cambria" w:cs="Arial"/>
                <w:b/>
                <w:sz w:val="20"/>
                <w:szCs w:val="20"/>
              </w:rPr>
              <w:delText xml:space="preserve">Client Reports </w:delText>
            </w:r>
          </w:del>
          <w:del w:id="10" w:author="user" w:date="2021-10-20T14:26:20Z">
            <w:r w:rsidRPr="00A946F3">
              <w:rPr>
                <w:rFonts w:ascii="Cambria" w:eastAsia="Times New Roman" w:hAnsi="Cambria" w:cs="Arial"/>
                <w:sz w:val="20"/>
                <w:szCs w:val="20"/>
              </w:rPr>
              <w:delText>is defined in</w:delText>
            </w:r>
          </w:del>
          <w:del w:id="11" w:author="user" w:date="2021-10-20T14:26:20Z">
            <w:r w:rsidRPr="00A946F3">
              <w:rPr>
                <w:rFonts w:ascii="Cambria" w:eastAsia="Times New Roman" w:hAnsi="Cambria" w:cs="Arial"/>
                <w:b/>
                <w:sz w:val="20"/>
                <w:szCs w:val="20"/>
              </w:rPr>
              <w:delText xml:space="preserve"> Section </w:delText>
            </w:r>
          </w:del>
          <w:del w:id="12" w:author="user" w:date="2021-10-20T14:26:20Z">
            <w:r w:rsidRPr="00A946F3">
              <w:rPr>
                <w:rFonts w:ascii="Cambria" w:eastAsia="Times New Roman" w:hAnsi="Cambria" w:cs="Arial"/>
                <w:b/>
                <w:sz w:val="20"/>
                <w:szCs w:val="20"/>
                <w:highlight w:val="yellow"/>
              </w:rPr>
              <w:delText>34</w:delText>
            </w:r>
          </w:del>
          <w:del w:id="13" w:author="user" w:date="2021-10-20T14:26:20Z">
            <w:r w:rsidRPr="00A946F3">
              <w:rPr>
                <w:rFonts w:ascii="Cambria" w:eastAsia="Times New Roman" w:hAnsi="Cambria" w:cs="Arial"/>
                <w:b/>
                <w:sz w:val="20"/>
                <w:szCs w:val="20"/>
              </w:rPr>
              <w:delText xml:space="preserve"> </w:delText>
            </w:r>
          </w:del>
          <w:del w:id="14" w:author="user" w:date="2021-10-20T14:26:20Z">
            <w:r w:rsidRPr="00A946F3">
              <w:rPr>
                <w:rFonts w:ascii="Cambria" w:eastAsia="Times New Roman" w:hAnsi="Cambria" w:cs="Arial"/>
                <w:sz w:val="20"/>
                <w:szCs w:val="20"/>
              </w:rPr>
              <w:delText>of</w:delText>
            </w:r>
          </w:del>
          <w:del w:id="15" w:author="user" w:date="2021-10-20T14:26:20Z">
            <w:r w:rsidRPr="00A946F3">
              <w:rPr>
                <w:rFonts w:ascii="Cambria" w:eastAsia="Times New Roman" w:hAnsi="Cambria" w:cs="Arial"/>
                <w:b/>
                <w:sz w:val="20"/>
                <w:szCs w:val="20"/>
              </w:rPr>
              <w:delText xml:space="preserve"> Table 2.B</w:delText>
            </w:r>
          </w:del>
          <w:del w:id="16" w:author="user" w:date="2021-10-20T14:26:20Z">
            <w:r w:rsidRPr="00A946F3">
              <w:rPr>
                <w:rFonts w:ascii="Cambria" w:eastAsia="Times New Roman" w:hAnsi="Cambria" w:cs="Arial"/>
                <w:sz w:val="20"/>
                <w:szCs w:val="20"/>
              </w:rPr>
              <w:delText xml:space="preserve">. </w:delText>
            </w:r>
          </w:del>
          <w:del w:id="17" w:author="user" w:date="2021-10-20T14:26:20Z">
            <w:r w:rsidRPr="00A946F3">
              <w:rPr>
                <w:rFonts w:ascii="Cambria" w:eastAsia="Times New Roman" w:hAnsi="Cambria" w:cs="Arial"/>
                <w:sz w:val="20"/>
                <w:szCs w:val="20"/>
                <w:highlight w:val="yellow"/>
              </w:rPr>
              <w:delText>[</w:delText>
            </w:r>
          </w:del>
          <w:del w:id="18" w:author="user" w:date="2021-10-20T14:26:20Z">
            <w:r w:rsidRPr="00A946F3">
              <w:rPr>
                <w:rFonts w:ascii="Cambria" w:eastAsia="Times New Roman" w:hAnsi="Cambria" w:cs="Arial"/>
                <w:b/>
                <w:color w:val="FF0000"/>
                <w:sz w:val="20"/>
                <w:szCs w:val="20"/>
                <w:highlight w:val="yellow"/>
              </w:rPr>
              <w:delText>NTD</w:delText>
            </w:r>
          </w:del>
          <w:del w:id="19" w:author="user" w:date="2021-10-20T14:26:20Z">
            <w:r w:rsidRPr="00A946F3">
              <w:rPr>
                <w:rFonts w:ascii="Cambria" w:eastAsia="Times New Roman" w:hAnsi="Cambria" w:cs="Arial"/>
                <w:b/>
                <w:sz w:val="20"/>
                <w:szCs w:val="20"/>
                <w:highlight w:val="yellow"/>
              </w:rPr>
              <w:delText>: Verify Section Number</w:delText>
            </w:r>
          </w:del>
          <w:del w:id="20" w:author="user" w:date="2021-10-20T14:26:20Z">
            <w:r w:rsidRPr="00A946F3">
              <w:rPr>
                <w:rFonts w:ascii="Cambria" w:eastAsia="Times New Roman" w:hAnsi="Cambria" w:cs="Arial"/>
                <w:sz w:val="20"/>
                <w:szCs w:val="20"/>
                <w:highlight w:val="yellow"/>
              </w:rPr>
              <w:delText>]</w:delText>
            </w:r>
          </w:del>
        </w:p>
        <w:p w:rsidR="00013B1E" w:rsidRPr="00A946F3" w:rsidP="00A946F3">
          <w:pPr>
            <w:spacing w:after="0" w:line="240" w:lineRule="auto"/>
            <w:ind w:right="36"/>
            <w:rPr>
              <w:del w:id="21" w:author="user" w:date="2021-10-20T14:26:20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22" w:author="user" w:date="2021-10-20T14:26:20Z">
            <w:r w:rsidRPr="00A946F3">
              <w:rPr>
                <w:rFonts w:ascii="Cambria" w:eastAsia="Times New Roman" w:hAnsi="Cambria" w:cs="Arial"/>
                <w:b/>
                <w:sz w:val="20"/>
                <w:szCs w:val="20"/>
                <w:highlight w:val="yellow"/>
              </w:rPr>
              <w:delText>[</w:delText>
            </w:r>
          </w:del>
          <w:del w:id="23" w:author="user" w:date="2021-10-20T14:26:20Z">
            <w:r w:rsidRPr="00A946F3">
              <w:rPr>
                <w:rFonts w:ascii="Cambria" w:eastAsia="Times New Roman" w:hAnsi="Cambria" w:cs="Arial"/>
                <w:b/>
                <w:color w:val="FF0000"/>
                <w:sz w:val="20"/>
                <w:szCs w:val="20"/>
                <w:highlight w:val="yellow"/>
              </w:rPr>
              <w:delText>NTD</w:delText>
            </w:r>
          </w:del>
          <w:del w:id="24" w:author="user" w:date="2021-10-20T14:26:20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25" w:author="user" w:date="2021-10-20T14:26:20Z">
            <w:r w:rsidRPr="00A946F3">
              <w:rPr>
                <w:rFonts w:ascii="Cambria" w:eastAsia="Times New Roman" w:hAnsi="Cambria" w:cs="Arial"/>
                <w:b/>
                <w:sz w:val="20"/>
                <w:szCs w:val="20"/>
              </w:rPr>
              <w:delText xml:space="preserve"> -Developed Code </w:delText>
            </w:r>
          </w:del>
          <w:ins w:id="26" w:author="user" w:date="2021-10-20T14:26:20Z">
            <w:r w:rsidRPr="00A946F3">
              <w:rPr>
                <w:rFonts w:ascii="Cambria" w:eastAsia="Times New Roman" w:hAnsi="Cambria" w:cs="Arial"/>
                <w:b/>
                <w:sz w:val="20"/>
                <w:szCs w:val="20"/>
              </w:rPr>
              <w:t xml:space="preserve">Developed Code </w:t>
            </w:r>
          </w:ins>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del w:id="27" w:author="user" w:date="2021-10-20T14:26:20Z">
            <w:r w:rsidRPr="00A946F3">
              <w:rPr>
                <w:rFonts w:ascii="Cambria" w:eastAsia="Times New Roman" w:hAnsi="Cambria" w:cs="Arial"/>
                <w:sz w:val="20"/>
                <w:szCs w:val="20"/>
                <w:highlight w:val="yellow"/>
              </w:rPr>
              <w:delText xml:space="preserve"> [CCA]</w:delText>
            </w:r>
          </w:del>
          <w:del w:id="28" w:author="user" w:date="2021-10-20T14:26:20Z">
            <w:r w:rsidRPr="00A946F3">
              <w:rPr>
                <w:rFonts w:ascii="Cambria" w:eastAsia="Times New Roman" w:hAnsi="Cambria" w:cs="Arial"/>
                <w:b/>
                <w:sz w:val="20"/>
                <w:szCs w:val="20"/>
              </w:rPr>
              <w:delText xml:space="preserve">Configuration </w:delText>
            </w:r>
          </w:del>
          <w:ins w:id="29" w:author="user" w:date="2021-10-20T14:26:20Z">
            <w:r w:rsidRPr="00A946F3">
              <w:rPr>
                <w:rFonts w:ascii="Cambria" w:eastAsia="Times New Roman" w:hAnsi="Cambria" w:cs="Arial"/>
                <w:b/>
                <w:sz w:val="20"/>
                <w:szCs w:val="20"/>
              </w:rPr>
              <w:t xml:space="preserve">Configuration </w:t>
            </w:r>
          </w:ins>
          <w:r w:rsidRPr="00A946F3">
            <w:rPr>
              <w:rFonts w:ascii="Cambria" w:eastAsia="Times New Roman" w:hAnsi="Cambria" w:cs="Arial"/>
              <w:b/>
              <w:sz w:val="20"/>
              <w:szCs w:val="20"/>
            </w:rPr>
            <w:t xml:space="preserve">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30" w:author="user" w:date="2021-10-20T14:26:20Z">
            <w:r w:rsidRPr="00A946F3">
              <w:rPr>
                <w:rFonts w:ascii="Cambria" w:eastAsia="Times New Roman" w:hAnsi="Cambria" w:cs="Arial"/>
                <w:sz w:val="20"/>
                <w:szCs w:val="20"/>
                <w:highlight w:val="yellow"/>
              </w:rPr>
              <w:delText>[CCA]</w:delText>
            </w:r>
          </w:del>
          <w:del w:id="31" w:author="user" w:date="2021-10-20T14:26:20Z">
            <w:r w:rsidRPr="00A946F3">
              <w:rPr>
                <w:rFonts w:ascii="Cambria" w:eastAsia="Times New Roman" w:hAnsi="Cambria" w:cs="Arial"/>
                <w:b/>
                <w:sz w:val="20"/>
                <w:szCs w:val="20"/>
              </w:rPr>
              <w:delText>Content</w:delText>
            </w:r>
          </w:del>
          <w:ins w:id="32" w:author="user" w:date="2021-10-20T14:26:20Z">
            <w:r w:rsidRPr="00A946F3">
              <w:rPr>
                <w:rFonts w:ascii="Cambria" w:eastAsia="Times New Roman" w:hAnsi="Cambria" w:cs="Arial"/>
                <w:b/>
                <w:sz w:val="20"/>
                <w:szCs w:val="20"/>
              </w:rPr>
              <w:t>Content</w:t>
            </w:r>
          </w:ins>
          <w:r w:rsidRPr="00A946F3">
            <w:rPr>
              <w:rFonts w:ascii="Cambria" w:eastAsia="Times New Roman" w:hAnsi="Cambria" w:cs="Arial"/>
              <w:b/>
              <w:sz w:val="20"/>
              <w:szCs w:val="20"/>
            </w:rPr>
            <w:t xml:space="preserve">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Cs/>
              <w:sz w:val="20"/>
              <w:szCs w:val="20"/>
            </w:rPr>
          </w:pPr>
        </w:p>
        <w:p w:rsidR="00013B1E" w:rsidRPr="00A946F3" w:rsidP="00A946F3">
          <w:pPr>
            <w:spacing w:after="0" w:line="240" w:lineRule="auto"/>
            <w:jc w:val="both"/>
            <w:rPr>
              <w:rFonts w:ascii="Cambria" w:eastAsia="Times New Roman" w:hAnsi="Cambria" w:cs="Arial"/>
              <w:sz w:val="20"/>
              <w:szCs w:val="20"/>
            </w:rPr>
          </w:pPr>
          <w:del w:id="33" w:author="user" w:date="2021-10-20T14:26:20Z">
            <w:r w:rsidRPr="00A946F3">
              <w:rPr>
                <w:rFonts w:ascii="Cambria" w:eastAsia="Times New Roman" w:hAnsi="Cambria" w:cs="Arial"/>
                <w:bCs/>
                <w:sz w:val="20"/>
                <w:szCs w:val="20"/>
                <w:highlight w:val="yellow"/>
              </w:rPr>
              <w:delText>[EDM]</w:delText>
            </w:r>
          </w:del>
          <w:del w:id="34" w:author="user" w:date="2021-10-20T14:26:20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pPr>
            <w:spacing w:after="0" w:line="240" w:lineRule="auto"/>
            <w:jc w:val="both"/>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pPr>
            <w:spacing w:after="0" w:line="240" w:lineRule="auto"/>
            <w:ind w:right="36"/>
            <w:rPr>
              <w:rFonts w:ascii="Cambria" w:eastAsia="Times New Roman" w:hAnsi="Cambria" w:cs="Arial"/>
              <w:sz w:val="20"/>
              <w:szCs w:val="20"/>
              <w:highlight w:val="yellow"/>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sdtContent>
    </w:sdt>
    <w:sdt>
      <w:sdtPr>
        <w:alias w:val="Clause 1"/>
        <w:tag w:val="NonMandatory|Clause_133|0|10/08/2021|10/08/2021|1|0"/>
        <w:id w:val="201603615"/>
        <w:placeholder>
          <w:docPart w:val="BB26E45F4712422696C6A27D15E4A384"/>
        </w:placeholder>
        <w:richText/>
      </w:sdtPr>
      <w:sdtContent>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sdtContent>
    </w:sdt>
    <w:bookmarkStart w:id="35" w:name="_Hlk85021998" w:displacedByCustomXml="next"/>
    <w:sdt>
      <w:sdtPr>
        <w:alias w:val="Clause 2"/>
        <w:tag w:val="NonMandatory|Clause_134|0|10/08/2021|10/08/2021|1|0"/>
        <w:id w:val="66698888"/>
        <w:placeholder>
          <w:docPart w:val="270905B32B97491DBC591F0D6C0F4DE6"/>
        </w:placeholder>
        <w:richText/>
      </w:sdtPr>
      <w:sdtContent>
        <w:p w:rsidR="00FC4DFA">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sdtContent>
    </w:sdt>
    <w:bookmarkEnd w:id="35" w:displacedByCustomXml="next"/>
    <w:sdt>
      <w:sdtPr>
        <w:alias w:val="clause 3"/>
        <w:tag w:val="NonMandatory|Clause_135|0|10/08/2021|10/08/2021|1|0"/>
        <w:id w:val="1602217899"/>
        <w:placeholder>
          <w:docPart w:val="281F7A20FF964C59BADF8F81F577E996"/>
        </w:placeholder>
        <w:richText/>
      </w:sdtPr>
      <w:sdtContent>
        <w:p w:rsidR="00FC4DFA">
          <w:r>
            <w:t xml:space="preserve">[CCA] </w:t>
          </w:r>
          <w:r>
            <w:t>There are four essential elements that an effective paragraph should consistently contain: unity, coherence, a topic sentence, and sufficient development.</w:t>
          </w:r>
        </w:p>
      </w:sdtContent>
    </w:sdt>
    <w:sdt>
      <w:sdtPr>
        <w:alias w:val="clause 4"/>
        <w:tag w:val="NonMandatory|Clause_136|0|10/10/2021|10/10/2021|1|0|Rule"/>
        <w:id w:val="535246643"/>
        <w:placeholder>
          <w:docPart w:val="275C2A1C7EF1465E949523E1ED890C8B"/>
        </w:placeholder>
        <w:richText/>
      </w:sdtPr>
      <w:sdtContent>
        <w:p w:rsidR="0004430C" w:rsidRPr="002D291C" w:rsidP="002D291C">
          <w:r>
            <w:t xml:space="preserve">There are four essential elements that an effective paragraph should </w:t>
          </w:r>
          <w:r>
            <w:t xml:space="preserve">$ </w:t>
          </w:r>
          <w:r>
            <w:t>consistently contain: unity, coherence, a topic sentence, and sufficient development.</w:t>
          </w:r>
        </w:p>
      </w:sdtContent>
    </w:sdt>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194968455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979847827"/>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Rajesh Thomas (External)">
    <w15:presenceInfo w15:providerId="AD" w15:userId="S-1-5-21-2057953099-1862150992-2913514769-19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2D291C"/>
    <w:rsid w:val="00391FAC"/>
    <w:rsid w:val="00453427"/>
    <w:rsid w:val="005B1D66"/>
    <w:rsid w:val="00656E18"/>
    <w:rsid w:val="00663201"/>
    <w:rsid w:val="006E2ECC"/>
    <w:rsid w:val="00702A4F"/>
    <w:rsid w:val="007E6238"/>
    <w:rsid w:val="00823544"/>
    <w:rsid w:val="00A946F3"/>
    <w:rsid w:val="00AF0AD6"/>
    <w:rsid w:val="00CE0A29"/>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12"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glossaryDocument" Target="glossary/document.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BB26E45F4712422696C6A27D15E4A384"/>
        <w:category>
          <w:name w:val="General"/>
          <w:gallery w:val="placeholder"/>
        </w:category>
        <w:types>
          <w:type w:val="bbPlcHdr"/>
        </w:types>
        <w:behaviors>
          <w:behavior w:val="content"/>
        </w:behaviors>
        <w:guid w:val="{036E122B-1314-49B4-A6B2-9E179D599316}"/>
      </w:docPartPr>
      <w:docPartBody>
        <w:p w:rsidR="00702A4F"/>
      </w:docPartBody>
    </w:docPart>
    <w:docPart>
      <w:docPartPr>
        <w:name w:val="270905B32B97491DBC591F0D6C0F4DE6"/>
        <w:category>
          <w:name w:val="General"/>
          <w:gallery w:val="placeholder"/>
        </w:category>
        <w:types>
          <w:type w:val="bbPlcHdr"/>
        </w:types>
        <w:behaviors>
          <w:behavior w:val="content"/>
        </w:behaviors>
        <w:guid w:val="{36D0CB6E-AD41-4AA7-AC28-677016764179}"/>
      </w:docPartPr>
      <w:docPartBody>
        <w:p w:rsidR="00702A4F"/>
      </w:docPartBody>
    </w:docPart>
    <w:docPart>
      <w:docPartPr>
        <w:name w:val="281F7A20FF964C59BADF8F81F577E996"/>
        <w:category>
          <w:name w:val="General"/>
          <w:gallery w:val="placeholder"/>
        </w:category>
        <w:types>
          <w:type w:val="bbPlcHdr"/>
        </w:types>
        <w:behaviors>
          <w:behavior w:val="content"/>
        </w:behaviors>
        <w:guid w:val="{640A9A7B-3F30-4127-A69B-C97E6D4E6C49}"/>
      </w:docPartPr>
      <w:docPartBody>
        <w:p w:rsidR="00702A4F"/>
      </w:docPartBody>
    </w:docPart>
    <w:docPart>
      <w:docPartPr>
        <w:name w:val="275C2A1C7EF1465E949523E1ED890C8B"/>
        <w:category>
          <w:name w:val="General"/>
          <w:gallery w:val="placeholder"/>
        </w:category>
        <w:types>
          <w:type w:val="bbPlcHdr"/>
        </w:types>
        <w:behaviors>
          <w:behavior w:val="content"/>
        </w:behaviors>
        <w:guid w:val="{27308D58-ED6B-44A9-BA70-F9E3BB45DE66}"/>
      </w:docPartPr>
      <w:docPartBody>
        <w:p w:rsidR="00FF2759"/>
      </w:docPartBody>
    </w:docPart>
    <w:docPart>
      <w:docPartPr>
        <w:name w:val="8127F33DF3194D088E06CAC8D53152F1"/>
        <w:category>
          <w:name w:val="General"/>
          <w:gallery w:val="placeholder"/>
        </w:category>
        <w:types>
          <w:type w:val="bbPlcHdr"/>
        </w:types>
        <w:behaviors>
          <w:behavior w:val="content"/>
        </w:behaviors>
        <w:guid w:val="{202B5932-1457-41DA-98E5-4C4EF37778EC}"/>
      </w:docPartPr>
      <w:docPartBody>
        <w:p w:rsidR="005B1D6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9F"/>
    <w:rsid w:val="003B2D8C"/>
    <w:rsid w:val="005B1D66"/>
    <w:rsid w:val="005F19C8"/>
    <w:rsid w:val="00702A4F"/>
    <w:rsid w:val="007917F8"/>
    <w:rsid w:val="008E43C7"/>
    <w:rsid w:val="009E1D9F"/>
    <w:rsid w:val="00A13A9E"/>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2</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3</cp:revision>
  <dcterms:created xsi:type="dcterms:W3CDTF">2021-10-13T09:33:00Z</dcterms:created>
  <dcterms:modified xsi:type="dcterms:W3CDTF">2021-10-19T10:30:00Z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2</vt:i4>
  </property>
</Properties>
</file>