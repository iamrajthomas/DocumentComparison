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sdt>
      <w:sdtPr>
        <w:alias w:val="Clause 5"/>
        <w:tag w:val="NonMandatory|Clause_137|0|10/13/2021|10/13/2021|1|0"/>
        <w:id w:val="162209285"/>
        <w:placeholder>
          <w:docPart w:val="8127F33DF3194D088E06CAC8D53152F1"/>
        </w:placeholder>
        <w:richText/>
      </w:sdtPr>
      <w:sdtContent>
        <w:p w:rsidR="00013B1E" w:rsidRPr="00A946F3" w:rsidP="00A946F3" w14:paraId="5B028E18"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14:paraId="0C1222DD" w14:textId="77777777">
          <w:pPr>
            <w:spacing w:after="0" w:line="240" w:lineRule="auto"/>
            <w:ind w:right="36"/>
            <w:rPr>
              <w:rFonts w:ascii="Cambria" w:eastAsia="Times New Roman" w:hAnsi="Cambria" w:cs="Arial"/>
              <w:b/>
              <w:sz w:val="20"/>
              <w:szCs w:val="20"/>
            </w:rPr>
          </w:pPr>
        </w:p>
        <w:p w:rsidR="00013B1E" w:rsidRPr="00A946F3" w:rsidP="00A946F3" w14:paraId="2ED0313B" w14:textId="77777777">
          <w:pPr>
            <w:spacing w:after="0" w:line="240" w:lineRule="auto"/>
            <w:rPr>
              <w:del w:id="0" w:author="authorName" w:date="2022-01-30T01:50:58Z"/>
              <w:rFonts w:ascii="Cambria" w:eastAsia="Times New Roman" w:hAnsi="Cambria" w:cs="Arial"/>
              <w:sz w:val="20"/>
              <w:szCs w:val="20"/>
            </w:rPr>
          </w:pPr>
          <w:del w:id="1" w:author="authorName" w:date="2022-01-30T01:50:58Z">
            <w:r w:rsidRPr="00A946F3">
              <w:rPr>
                <w:rFonts w:ascii="Cambria" w:eastAsia="Times New Roman" w:hAnsi="Cambria" w:cs="Arial"/>
                <w:sz w:val="20"/>
                <w:szCs w:val="20"/>
                <w:highlight w:val="yellow"/>
              </w:rPr>
              <w:delText>[CCA]</w:delText>
            </w:r>
          </w:del>
          <w:del w:id="2" w:author="authorName" w:date="2022-01-30T01:50:58Z">
            <w:r w:rsidRPr="00A946F3">
              <w:rPr>
                <w:rFonts w:ascii="Cambria" w:eastAsia="Times New Roman" w:hAnsi="Cambria" w:cs="Arial"/>
                <w:b/>
                <w:sz w:val="20"/>
                <w:szCs w:val="20"/>
              </w:rPr>
              <w:delText>Case Management or CM</w:delText>
            </w:r>
          </w:del>
          <w:del w:id="3" w:author="authorName" w:date="2022-01-30T01:50:58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14:paraId="03FD8013" w14:textId="77777777">
          <w:pPr>
            <w:spacing w:after="0" w:line="240" w:lineRule="auto"/>
            <w:rPr>
              <w:del w:id="4" w:author="authorName" w:date="2022-01-30T01:50:58Z"/>
              <w:rFonts w:ascii="Cambria" w:eastAsia="Times New Roman" w:hAnsi="Cambria" w:cs="Arial"/>
              <w:sz w:val="20"/>
              <w:szCs w:val="20"/>
            </w:rPr>
          </w:pPr>
        </w:p>
        <w:p w:rsidR="00013B1E" w:rsidRPr="00A946F3" w:rsidP="00A946F3" w14:paraId="2F271200"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14:paraId="08EA4D37" w14:textId="77777777">
          <w:pPr>
            <w:spacing w:after="0" w:line="240" w:lineRule="auto"/>
            <w:ind w:right="36"/>
            <w:rPr>
              <w:rFonts w:ascii="Cambria" w:eastAsia="Times New Roman" w:hAnsi="Cambria" w:cs="Arial"/>
              <w:sz w:val="20"/>
              <w:szCs w:val="20"/>
            </w:rPr>
          </w:pPr>
        </w:p>
        <w:p w:rsidR="00013B1E" w:rsidRPr="00A946F3" w:rsidP="00A946F3" w14:paraId="1FA0E7D6"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14:paraId="7AEAC0B3" w14:textId="77777777">
          <w:pPr>
            <w:spacing w:after="0" w:line="240" w:lineRule="auto"/>
            <w:ind w:right="36"/>
            <w:rPr>
              <w:rFonts w:ascii="Cambria" w:eastAsia="Times New Roman" w:hAnsi="Cambria" w:cs="Arial"/>
              <w:sz w:val="20"/>
              <w:szCs w:val="20"/>
            </w:rPr>
          </w:pPr>
        </w:p>
        <w:p w:rsidR="00013B1E" w:rsidRPr="00A946F3" w:rsidP="00A946F3" w14:paraId="1AEF8991"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14:paraId="727D40F0" w14:textId="77777777">
          <w:pPr>
            <w:spacing w:after="0" w:line="240" w:lineRule="auto"/>
            <w:ind w:right="36"/>
            <w:rPr>
              <w:rFonts w:ascii="Cambria" w:eastAsia="Times New Roman" w:hAnsi="Cambria" w:cs="Arial"/>
              <w:b/>
              <w:sz w:val="20"/>
              <w:szCs w:val="20"/>
            </w:rPr>
          </w:pPr>
        </w:p>
        <w:p w:rsidR="00013B1E" w:rsidRPr="00A946F3" w:rsidP="00A946F3" w14:paraId="4A31190B"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013B1E" w:rsidRPr="00A946F3" w:rsidP="00A946F3" w14:paraId="589A9D87" w14:textId="77777777">
          <w:pPr>
            <w:spacing w:after="0" w:line="240" w:lineRule="auto"/>
            <w:ind w:right="36"/>
            <w:rPr>
              <w:rFonts w:ascii="Cambria" w:eastAsia="Times New Roman" w:hAnsi="Cambria" w:cs="Arial"/>
              <w:b/>
              <w:sz w:val="20"/>
              <w:szCs w:val="20"/>
            </w:rPr>
          </w:pPr>
        </w:p>
        <w:p w:rsidR="00013B1E" w:rsidRPr="00A946F3" w:rsidP="00A946F3" w14:paraId="3E9A186A"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 xml:space="preserve">Client Reports </w:t>
          </w:r>
          <w:r w:rsidRPr="00A946F3">
            <w:rPr>
              <w:rFonts w:ascii="Cambria" w:eastAsia="Times New Roman" w:hAnsi="Cambria" w:cs="Arial"/>
              <w:sz w:val="20"/>
              <w:szCs w:val="20"/>
            </w:rPr>
            <w:t>is defined in</w:t>
          </w:r>
          <w:r w:rsidRPr="00A946F3">
            <w:rPr>
              <w:rFonts w:ascii="Cambria" w:eastAsia="Times New Roman" w:hAnsi="Cambria" w:cs="Arial"/>
              <w:b/>
              <w:sz w:val="20"/>
              <w:szCs w:val="20"/>
            </w:rPr>
            <w:t xml:space="preserve"> Section </w:t>
          </w:r>
          <w:r w:rsidRPr="00A946F3">
            <w:rPr>
              <w:rFonts w:ascii="Cambria" w:eastAsia="Times New Roman" w:hAnsi="Cambria" w:cs="Arial"/>
              <w:b/>
              <w:sz w:val="20"/>
              <w:szCs w:val="20"/>
              <w:highlight w:val="yellow"/>
            </w:rPr>
            <w:t>34</w:t>
          </w:r>
          <w:r w:rsidRPr="00A946F3">
            <w:rPr>
              <w:rFonts w:ascii="Cambria" w:eastAsia="Times New Roman" w:hAnsi="Cambria" w:cs="Arial"/>
              <w:b/>
              <w:sz w:val="20"/>
              <w:szCs w:val="20"/>
            </w:rPr>
            <w:t xml:space="preserve"> </w:t>
          </w:r>
          <w:r w:rsidRPr="00A946F3">
            <w:rPr>
              <w:rFonts w:ascii="Cambria" w:eastAsia="Times New Roman" w:hAnsi="Cambria" w:cs="Arial"/>
              <w:sz w:val="20"/>
              <w:szCs w:val="20"/>
            </w:rPr>
            <w:t>of</w:t>
          </w:r>
          <w:r w:rsidRPr="00A946F3">
            <w:rPr>
              <w:rFonts w:ascii="Cambria" w:eastAsia="Times New Roman" w:hAnsi="Cambria" w:cs="Arial"/>
              <w:b/>
              <w:sz w:val="20"/>
              <w:szCs w:val="20"/>
            </w:rPr>
            <w:t xml:space="preserve"> Table 2.B</w:t>
          </w:r>
          <w:r w:rsidRPr="00A946F3">
            <w:rPr>
              <w:rFonts w:ascii="Cambria" w:eastAsia="Times New Roman" w:hAnsi="Cambria" w:cs="Arial"/>
              <w:sz w:val="20"/>
              <w:szCs w:val="20"/>
            </w:rPr>
            <w:t xml:space="preserve">.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Verify Section Number</w:t>
          </w:r>
          <w:r w:rsidRPr="00A946F3">
            <w:rPr>
              <w:rFonts w:ascii="Cambria" w:eastAsia="Times New Roman" w:hAnsi="Cambria" w:cs="Arial"/>
              <w:sz w:val="20"/>
              <w:szCs w:val="20"/>
              <w:highlight w:val="yellow"/>
            </w:rPr>
            <w:t>]</w:t>
          </w:r>
        </w:p>
        <w:p w:rsidR="00013B1E" w:rsidRPr="00A946F3" w:rsidP="00A946F3" w14:paraId="38A76237" w14:textId="77777777">
          <w:pPr>
            <w:spacing w:after="0" w:line="240" w:lineRule="auto"/>
            <w:ind w:right="36"/>
            <w:rPr>
              <w:rFonts w:ascii="Cambria" w:eastAsia="Times New Roman" w:hAnsi="Cambria" w:cs="Arial"/>
              <w:sz w:val="20"/>
              <w:szCs w:val="20"/>
            </w:rPr>
          </w:pPr>
        </w:p>
        <w:p w:rsidR="00013B1E" w:rsidRPr="00A946F3" w:rsidP="00A946F3" w14:paraId="086FAB4E"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Include if SI is included scope and Confirm “Software” is defined in the MLSA, or conform this to the appropriate defined term for “Software”. This is not hosted Client-Requested Software.]</w:t>
          </w:r>
          <w:r w:rsidRPr="00A946F3">
            <w:rPr>
              <w:rFonts w:ascii="Cambria" w:eastAsia="Times New Roman" w:hAnsi="Cambria" w:cs="Arial"/>
              <w:b/>
              <w:sz w:val="20"/>
              <w:szCs w:val="20"/>
            </w:rPr>
            <w:t xml:space="preserve"> -Developed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14:paraId="3F0B8236" w14:textId="77777777">
          <w:pPr>
            <w:spacing w:after="0" w:line="240" w:lineRule="auto"/>
            <w:ind w:right="36"/>
            <w:rPr>
              <w:rFonts w:ascii="Cambria" w:eastAsia="Calibri" w:hAnsi="Cambria" w:cs="Arial"/>
              <w:b/>
              <w:sz w:val="20"/>
              <w:szCs w:val="20"/>
            </w:rPr>
          </w:pPr>
        </w:p>
        <w:p w:rsidR="00013B1E" w:rsidRPr="00A946F3" w:rsidP="00A946F3" w14:paraId="378F384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 xml:space="preserve"> [CCA]</w:t>
          </w:r>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system administration tools. </w:t>
          </w:r>
        </w:p>
        <w:p w:rsidR="00013B1E" w:rsidRPr="00A946F3" w:rsidP="00A946F3" w14:paraId="0C6E8311" w14:textId="77777777">
          <w:pPr>
            <w:spacing w:after="0" w:line="240" w:lineRule="auto"/>
            <w:ind w:right="36"/>
            <w:rPr>
              <w:rFonts w:ascii="Cambria" w:eastAsia="Times New Roman" w:hAnsi="Cambria" w:cs="Arial"/>
              <w:sz w:val="20"/>
              <w:szCs w:val="20"/>
            </w:rPr>
          </w:pPr>
        </w:p>
        <w:p w:rsidR="00013B1E" w:rsidRPr="00A946F3" w:rsidP="00A946F3" w14:paraId="06A6C80B"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14:paraId="47550F8F" w14:textId="77777777">
          <w:pPr>
            <w:spacing w:after="0" w:line="240" w:lineRule="auto"/>
            <w:ind w:right="36"/>
            <w:rPr>
              <w:rFonts w:ascii="Cambria" w:eastAsia="Times New Roman" w:hAnsi="Cambria" w:cs="Arial"/>
              <w:sz w:val="20"/>
              <w:szCs w:val="20"/>
            </w:rPr>
          </w:pPr>
        </w:p>
        <w:p w:rsidR="00013B1E" w:rsidRPr="00A946F3" w:rsidP="00A946F3" w14:paraId="2542B851"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14:paraId="0BA5CD53" w14:textId="77777777">
          <w:pPr>
            <w:spacing w:after="0" w:line="240" w:lineRule="auto"/>
            <w:ind w:right="36"/>
            <w:rPr>
              <w:rFonts w:ascii="Cambria" w:eastAsia="Times New Roman" w:hAnsi="Cambria" w:cs="Arial"/>
              <w:bCs/>
              <w:sz w:val="20"/>
              <w:szCs w:val="20"/>
            </w:rPr>
          </w:pPr>
        </w:p>
        <w:p w:rsidR="00013B1E" w:rsidRPr="00A946F3" w:rsidP="00A946F3" w14:paraId="72C2B115" w14:textId="77777777">
          <w:pPr>
            <w:spacing w:after="0" w:line="240" w:lineRule="auto"/>
            <w:jc w:val="both"/>
            <w:rPr>
              <w:rFonts w:ascii="Cambria" w:eastAsia="Times New Roman" w:hAnsi="Cambria" w:cs="Arial"/>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14:paraId="32105ADB" w14:textId="77777777">
          <w:pPr>
            <w:spacing w:after="0" w:line="240" w:lineRule="auto"/>
            <w:jc w:val="both"/>
            <w:rPr>
              <w:rFonts w:ascii="Cambria" w:eastAsia="Times New Roman" w:hAnsi="Cambria" w:cs="Arial"/>
              <w:sz w:val="20"/>
              <w:szCs w:val="20"/>
            </w:rPr>
          </w:pPr>
        </w:p>
        <w:p w:rsidR="00013B1E" w:rsidRPr="00A946F3" w:rsidP="00A946F3" w14:paraId="387A5083" w14:textId="77777777">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14:paraId="476F79F8" w14:textId="77777777">
          <w:pPr>
            <w:spacing w:after="0" w:line="240" w:lineRule="auto"/>
            <w:ind w:right="36"/>
            <w:rPr>
              <w:rFonts w:ascii="Cambria" w:eastAsia="Times New Roman" w:hAnsi="Cambria" w:cs="Arial"/>
              <w:sz w:val="20"/>
              <w:szCs w:val="20"/>
              <w:highlight w:val="yellow"/>
            </w:rPr>
          </w:pPr>
        </w:p>
        <w:p w:rsidR="00013B1E" w:rsidRPr="00A946F3" w:rsidP="00A946F3" w14:paraId="1AA70AC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14:paraId="1554DBB8" w14:textId="77777777">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14:paraId="737DE580" w14:textId="77777777">
          <w:pPr>
            <w:spacing w:after="0" w:line="240" w:lineRule="auto"/>
            <w:ind w:right="36"/>
            <w:rPr>
              <w:rFonts w:ascii="Cambria" w:eastAsia="Times New Roman" w:hAnsi="Cambria" w:cs="Arial"/>
              <w:sz w:val="20"/>
              <w:szCs w:val="20"/>
            </w:rPr>
          </w:pPr>
        </w:p>
        <w:p w:rsidR="00013B1E" w:rsidRPr="00A946F3" w:rsidP="00A946F3" w14:paraId="3FDA6087"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14:paraId="37B5ECCA" w14:textId="77777777">
          <w:pPr>
            <w:spacing w:after="0" w:line="240" w:lineRule="auto"/>
            <w:ind w:right="36"/>
            <w:rPr>
              <w:rFonts w:ascii="Cambria" w:eastAsia="Times New Roman" w:hAnsi="Cambria" w:cs="Arial"/>
              <w:b/>
              <w:sz w:val="20"/>
              <w:szCs w:val="20"/>
            </w:rPr>
          </w:pPr>
        </w:p>
        <w:p w:rsidR="00FC4DFA" w:rsidRPr="00013B1E" w:rsidP="00013B1E" w14:paraId="6A3A7137" w14:textId="17D869F5">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sdtContent>
    </w:sdt>
    <w:sdt>
      <w:sdtPr>
        <w:alias w:val="Clause 1"/>
        <w:tag w:val="NonMandatory|Clause_133|0|10/08/2021|10/08/2021|1|0"/>
        <w:id w:val="201603615"/>
        <w:placeholder>
          <w:docPart w:val="BB26E45F4712422696C6A27D15E4A384"/>
        </w:placeholder>
        <w:richText/>
      </w:sdtPr>
      <w:sdtContent>
        <w:p w:rsidR="00FC4DFA" w:rsidP="00013B1E" w14:paraId="79C2A53A" w14:textId="5A86FE7E">
          <w:pPr>
            <w:spacing w:before="120"/>
          </w:pPr>
          <w:r>
            <w:t>All writers struggle with when to begin a new paragraph. Yet, in order to maintain coherence, writers must know when to make the transition to the next paragraph. If a new idea comes into your writing, you must begin a new paragraph.</w:t>
          </w:r>
        </w:p>
      </w:sdtContent>
    </w:sdt>
    <w:bookmarkStart w:id="5" w:name="_Hlk85021998"/>
    <w:sdt>
      <w:sdtPr>
        <w:alias w:val="Clause 2"/>
        <w:tag w:val="NonMandatory|Clause_134|0|10/08/2021|10/08/2021|1|0"/>
        <w:id w:val="66698888"/>
        <w:placeholder>
          <w:docPart w:val="270905B32B97491DBC591F0D6C0F4DE6"/>
        </w:placeholder>
        <w:richText/>
      </w:sdtPr>
      <w:sdtContent>
        <w:p w:rsidR="00FC4DFA" w14:paraId="70208253" w14:textId="418A8AC6">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sdtContent>
    </w:sdt>
    <w:bookmarkEnd w:id="5"/>
    <w:sdt>
      <w:sdtPr>
        <w:alias w:val="clause 3"/>
        <w:tag w:val="NonMandatory|Clause_135|0|10/08/2021|10/08/2021|1|0"/>
        <w:id w:val="1602217899"/>
        <w:placeholder>
          <w:docPart w:val="281F7A20FF964C59BADF8F81F577E996"/>
        </w:placeholder>
        <w:richText/>
      </w:sdtPr>
      <w:sdtContent>
        <w:p w:rsidR="00FC4DFA" w14:paraId="35CA0E68" w14:textId="3959BBE3">
          <w:r>
            <w:t xml:space="preserve">[CCA] </w:t>
          </w:r>
          <w:r>
            <w:t>There are four essential elements that an effective paragraph should consistently contain: unity, coherence, a topic sentence, and sufficient development.</w:t>
          </w:r>
        </w:p>
      </w:sdtContent>
    </w:sdt>
    <w:sdt>
      <w:sdtPr>
        <w:alias w:val="clause 4"/>
        <w:tag w:val="NonMandatory|Clause_136|0|10/10/2021|10/10/2021|1|0|Rule"/>
        <w:id w:val="535246643"/>
        <w:placeholder>
          <w:docPart w:val="275C2A1C7EF1465E949523E1ED890C8B"/>
        </w:placeholder>
        <w:richText/>
      </w:sdtPr>
      <w:sdtContent>
        <w:p w:rsidR="0004430C" w:rsidRPr="002D291C" w:rsidP="002D291C" w14:paraId="3EF2B1F5" w14:textId="1CCADAB4">
          <w:r>
            <w:t xml:space="preserve">There are four essential elements that an effective paragraph should </w:t>
          </w:r>
          <w:r w:rsidR="002C7C3F">
            <w:t xml:space="preserve">$ </w:t>
          </w:r>
          <w:r>
            <w:t>consistently contain: unity, coherence, a topic sentence, and sufficient development.</w:t>
          </w:r>
        </w:p>
      </w:sdtContent>
    </w:sdt>
    <w:p w:rsidR="00AF0AD6" w14:paraId="05DF769E" w14:textId="77777777">
      <w:r w:rsidRPr="00AF0AD6">
        <w:t xml:space="preserve">By keeping all these questions in our mind today we have come up with a new topic called “A Guide on Paragraph Writing”. </w:t>
      </w:r>
    </w:p>
    <w:p w:rsidR="00AF0AD6" w14:paraId="7C42BF8C" w14:textId="77777777">
      <w:r w:rsidRPr="00AF0AD6">
        <w:t xml:space="preserve">With this guide, we’ll try to answer all these questions about paragraph writing. Paragraphs act as the main role in a student’s life. </w:t>
      </w:r>
    </w:p>
    <w:p w:rsidR="00FC4DFA" w14:paraId="2DABEDED" w14:textId="27BB51C6">
      <w:r w:rsidRPr="00AF0AD6">
        <w:t>While writing any topic in an exam or competition needs paras to explain the concept in an understandable way for the readers.</w:t>
      </w:r>
    </w:p>
    <w:p w:rsidR="00AF0AD6" w14:paraId="02C7F3AB" w14:textId="77777777">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14:paraId="16E59A8D" w14:textId="5712AEC7">
      <w:r w:rsidRPr="00AF0AD6">
        <w:t>What is the perfect paragraph format? How many steps involved to write a paragraph? How to write a good paragraph? How many sentences are included in a para? and many more like these.</w:t>
      </w:r>
    </w:p>
    <w:p w:rsidR="00FC4DFA" w14:paraId="0607F339" w14:textId="506878E8"/>
    <w:p w:rsidR="00FC4DFA" w14:paraId="6B697046" w14:textId="77777777"/>
    <w:p w:rsidR="00FC4DFA" w14:paraId="31E53BD6" w14:textId="77777777"/>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6" w:author="authorName" w:date="2022-01-30T01:50:58Z">
      <w:r w:rsidR="006E2ECC">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7" w:author="authorName" w:date="2022-01-30T01:50:58Z">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2101010908"/>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width:527.85pt;height:131.95pt;margin-top:0;margin-left:0;mso-position-horizontal:center;mso-position-horizontal-relative:margin;mso-position-vertical:center;mso-position-vertical-relative:margin;position:absolute;rotation:315;z-index:-251651072"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2017924496"/>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width:527.85pt;height:131.95pt;margin-top:0;margin-left:0;mso-position-horizontal:center;mso-position-horizontal-relative:margin;mso-position-vertical:center;mso-position-vertical-relative:margin;position:absolute;rotation:315;z-index:-251652096"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8" w:author="authorName" w:date="2022-01-30T01:50:58Z">
      <w:r w:rsidR="006E2ECC">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8489174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1742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9" w:author="authorName" w:date="2022-01-30T01:50:58Z">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9044699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6997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6"/>
    <w:rsid w:val="00013B1E"/>
    <w:rsid w:val="0004430C"/>
    <w:rsid w:val="000A7196"/>
    <w:rsid w:val="000D6C6D"/>
    <w:rsid w:val="002C7C3F"/>
    <w:rsid w:val="002D291C"/>
    <w:rsid w:val="00453427"/>
    <w:rsid w:val="00656E18"/>
    <w:rsid w:val="00663201"/>
    <w:rsid w:val="006E2ECC"/>
    <w:rsid w:val="00702A4F"/>
    <w:rsid w:val="007E6238"/>
    <w:rsid w:val="00823544"/>
    <w:rsid w:val="00A946F3"/>
    <w:rsid w:val="00AF0AD6"/>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1F7A6"/>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glossaryDocument" Target="glossary/document.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B26E45F4712422696C6A27D15E4A384"/>
        <w:category>
          <w:name w:val="General"/>
          <w:gallery w:val="placeholder"/>
        </w:category>
        <w:types>
          <w:type w:val="bbPlcHdr"/>
        </w:types>
        <w:behaviors>
          <w:behavior w:val="content"/>
        </w:behaviors>
        <w:guid w:val="{036E122B-1314-49B4-A6B2-9E179D599316}"/>
      </w:docPartPr>
      <w:docPartBody>
        <w:p w:rsidR="00702A4F"/>
      </w:docPartBody>
    </w:docPart>
    <w:docPart>
      <w:docPartPr>
        <w:name w:val="270905B32B97491DBC591F0D6C0F4DE6"/>
        <w:category>
          <w:name w:val="General"/>
          <w:gallery w:val="placeholder"/>
        </w:category>
        <w:types>
          <w:type w:val="bbPlcHdr"/>
        </w:types>
        <w:behaviors>
          <w:behavior w:val="content"/>
        </w:behaviors>
        <w:guid w:val="{36D0CB6E-AD41-4AA7-AC28-677016764179}"/>
      </w:docPartPr>
      <w:docPartBody>
        <w:p w:rsidR="00702A4F"/>
      </w:docPartBody>
    </w:docPart>
    <w:docPart>
      <w:docPartPr>
        <w:name w:val="281F7A20FF964C59BADF8F81F577E996"/>
        <w:category>
          <w:name w:val="General"/>
          <w:gallery w:val="placeholder"/>
        </w:category>
        <w:types>
          <w:type w:val="bbPlcHdr"/>
        </w:types>
        <w:behaviors>
          <w:behavior w:val="content"/>
        </w:behaviors>
        <w:guid w:val="{640A9A7B-3F30-4127-A69B-C97E6D4E6C49}"/>
      </w:docPartPr>
      <w:docPartBody>
        <w:p w:rsidR="00702A4F"/>
      </w:docPartBody>
    </w:docPart>
    <w:docPart>
      <w:docPartPr>
        <w:name w:val="275C2A1C7EF1465E949523E1ED890C8B"/>
        <w:category>
          <w:name w:val="General"/>
          <w:gallery w:val="placeholder"/>
        </w:category>
        <w:types>
          <w:type w:val="bbPlcHdr"/>
        </w:types>
        <w:behaviors>
          <w:behavior w:val="content"/>
        </w:behaviors>
        <w:guid w:val="{27308D58-ED6B-44A9-BA70-F9E3BB45DE66}"/>
      </w:docPartPr>
      <w:docPartBody>
        <w:p w:rsidR="00FF2759"/>
      </w:docPartBody>
    </w:docPart>
    <w:docPart>
      <w:docPartPr>
        <w:name w:val="8127F33DF3194D088E06CAC8D53152F1"/>
        <w:category>
          <w:name w:val="General"/>
          <w:gallery w:val="placeholder"/>
        </w:category>
        <w:types>
          <w:type w:val="bbPlcHdr"/>
        </w:types>
        <w:behaviors>
          <w:behavior w:val="content"/>
        </w:behaviors>
        <w:guid w:val="{202B5932-1457-41DA-98E5-4C4EF37778EC}"/>
      </w:docPartPr>
      <w:docPartBody>
        <w:p w:rsidR="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9F"/>
    <w:rsid w:val="005F19C8"/>
    <w:rsid w:val="00702A4F"/>
    <w:rsid w:val="007917F8"/>
    <w:rsid w:val="008E43C7"/>
    <w:rsid w:val="009E1D9F"/>
    <w:rsid w:val="00A13A9E"/>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Amruta Nikam</cp:lastModifiedBy>
  <cp:revision>2</cp:revision>
  <dcterms:created xsi:type="dcterms:W3CDTF">2021-10-13T09:33:00Z</dcterms:created>
  <dcterms:modified xsi:type="dcterms:W3CDTF">2021-10-13T09:33:00Z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