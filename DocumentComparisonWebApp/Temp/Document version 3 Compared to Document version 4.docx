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 -->
  <w:body>
    <w:p>
      <w:r>
        <w:rPr>
          <w:b/>
          <w:color w:val="FF0000"/>
          <w:sz w:val="24"/>
        </w:rPr>
        <w:t>Evaluation Only. Created with Aspose.Words. Copyright 2003-2022 Aspose Pty Ltd.</w:t>
      </w:r>
    </w:p>
    <w:customXmlDelRangeStart w:id="0" w:author="authorName" w:date="2022-01-12T12:15:12Z"/>
    <w:sdt>
      <w:sdtPr>
        <w:alias w:val="Clause 5"/>
        <w:tag w:val="NonMandatory|Clause_137|0|10/13/2021|10/13/2021|1|0"/>
        <w:id w:val="162209285"/>
        <w:placeholder>
          <w:docPart w:val="8127F33DF3194D088E06CAC8D53152F1"/>
        </w:placeholder>
        <w:richText/>
      </w:sdtPr>
      <w:sdtContent>
        <w:customXmlDelRangeEnd w:id="0"/>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 xml:space="preserve">If a defined term in this SOW is inconsistent with a defined term in the Base Agreement or another SOW, the defined term in this SOW will take precedence for purposes of this SOW. </w:t>
          </w:r>
        </w:p>
        <w:p w:rsidR="00013B1E" w:rsidRPr="00A946F3" w:rsidP="00A946F3">
          <w:pPr>
            <w:spacing w:after="0" w:line="240" w:lineRule="auto"/>
            <w:ind w:right="36"/>
            <w:rPr>
              <w:rFonts w:ascii="Cambria" w:eastAsia="Times New Roman" w:hAnsi="Cambria" w:cs="Arial"/>
              <w:b w:val="0"/>
              <w:sz w:val="20"/>
              <w:szCs w:val="20"/>
              <w:rPrChange w:id="1" w:author="authorName" w:date="2022-01-12T12:15:12Z">
                <w:rPr>
                  <w:rFonts w:ascii="Cambria" w:eastAsia="Times New Roman" w:hAnsi="Cambria" w:cs="Arial"/>
                  <w:b/>
                  <w:sz w:val="20"/>
                  <w:szCs w:val="20"/>
                </w:rPr>
              </w:rPrChange>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Client-Developed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43"/>
            <w:rPr>
              <w:ins w:id="2" w:author="authorName" w:date="2022-01-12T12:15:12Z"/>
              <w:rFonts w:ascii="Cambria" w:eastAsia="Times New Roman" w:hAnsi="Cambria" w:cs="Arial"/>
              <w:sz w:val="20"/>
              <w:szCs w:val="20"/>
            </w:rPr>
          </w:pPr>
          <w:ins w:id="3" w:author="authorName" w:date="2022-01-12T12:15:12Z">
            <w:r w:rsidRPr="00A946F3">
              <w:rPr>
                <w:rFonts w:ascii="Cambria" w:eastAsia="Times New Roman" w:hAnsi="Cambria" w:cs="Arial"/>
                <w:sz w:val="20"/>
                <w:szCs w:val="20"/>
                <w:highlight w:val="yellow"/>
              </w:rPr>
              <w:t>[NON</w:t>
            </w:r>
          </w:ins>
          <w:ins w:id="4" w:author="authorName" w:date="2022-01-12T12:15:12Z">
            <w:r w:rsidRPr="00A946F3">
              <w:rPr>
                <w:rFonts w:ascii="Cambria" w:eastAsia="Times New Roman" w:hAnsi="Cambria" w:cs="Arial"/>
                <w:b/>
                <w:sz w:val="20"/>
                <w:szCs w:val="20"/>
                <w:highlight w:val="yellow"/>
              </w:rPr>
              <w:t xml:space="preserve"> -</w:t>
            </w:r>
          </w:ins>
          <w:ins w:id="5" w:author="authorName" w:date="2022-01-12T12:15:12Z">
            <w:r w:rsidRPr="00A946F3">
              <w:rPr>
                <w:rFonts w:ascii="Cambria" w:eastAsia="Times New Roman" w:hAnsi="Cambria" w:cs="Arial"/>
                <w:sz w:val="20"/>
                <w:szCs w:val="20"/>
                <w:highlight w:val="yellow"/>
              </w:rPr>
              <w:t>HOSTED]</w:t>
            </w:r>
          </w:ins>
          <w:ins w:id="6" w:author="authorName" w:date="2022-01-12T12:15:12Z">
            <w:r w:rsidRPr="00A946F3">
              <w:rPr>
                <w:rFonts w:ascii="Cambria" w:eastAsia="Times New Roman" w:hAnsi="Cambria" w:cs="Arial"/>
                <w:b/>
                <w:sz w:val="20"/>
                <w:szCs w:val="20"/>
              </w:rPr>
              <w:t xml:space="preserve"> Client-Provided Technology</w:t>
            </w:r>
          </w:ins>
          <w:ins w:id="7" w:author="authorName" w:date="2022-01-12T12:15:12Z">
            <w:r w:rsidRPr="00A946F3">
              <w:rPr>
                <w:rFonts w:ascii="Cambria" w:eastAsia="Times New Roman" w:hAnsi="Cambria" w:cs="Arial"/>
                <w:sz w:val="20"/>
                <w:szCs w:val="20"/>
              </w:rPr>
              <w: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t>
            </w:r>
          </w:ins>
        </w:p>
        <w:p w:rsidR="00013B1E" w:rsidRPr="00A946F3" w:rsidP="00A946F3">
          <w:pPr>
            <w:spacing w:after="0" w:line="240" w:lineRule="auto"/>
            <w:ind w:right="36"/>
            <w:rPr>
              <w:ins w:id="8" w:author="authorName" w:date="2022-01-12T12:15:12Z"/>
              <w:rFonts w:ascii="Cambria" w:eastAsia="Times New Roman" w:hAnsi="Cambria" w:cs="Arial"/>
              <w:b/>
              <w:sz w:val="20"/>
              <w:szCs w:val="20"/>
            </w:rPr>
          </w:pPr>
        </w:p>
        <w:p w:rsidR="00013B1E" w:rsidRPr="00A946F3" w:rsidP="00A946F3">
          <w:pPr>
            <w:spacing w:after="0" w:line="240" w:lineRule="auto"/>
            <w:ind w:right="36"/>
            <w:rPr>
              <w:ins w:id="9" w:author="authorName" w:date="2022-01-12T12:15:12Z"/>
              <w:rFonts w:ascii="Cambria" w:eastAsia="Times New Roman" w:hAnsi="Cambria" w:cs="Arial"/>
              <w:b/>
              <w:sz w:val="20"/>
              <w:szCs w:val="20"/>
            </w:rPr>
          </w:pPr>
          <w:ins w:id="10" w:author="authorName" w:date="2022-01-12T12:15:12Z">
            <w:r w:rsidRPr="00A946F3">
              <w:rPr>
                <w:rFonts w:ascii="Cambria" w:eastAsia="Times New Roman" w:hAnsi="Cambria" w:cs="Arial"/>
                <w:b/>
                <w:sz w:val="20"/>
                <w:szCs w:val="20"/>
              </w:rPr>
              <w:t xml:space="preserve">Client Reports </w:t>
            </w:r>
          </w:ins>
          <w:ins w:id="11" w:author="authorName" w:date="2022-01-12T12:15:12Z">
            <w:r w:rsidRPr="00A946F3">
              <w:rPr>
                <w:rFonts w:ascii="Cambria" w:eastAsia="Times New Roman" w:hAnsi="Cambria" w:cs="Arial"/>
                <w:sz w:val="20"/>
                <w:szCs w:val="20"/>
              </w:rPr>
              <w:t>is defined in</w:t>
            </w:r>
          </w:ins>
          <w:ins w:id="12" w:author="authorName" w:date="2022-01-12T12:15:12Z">
            <w:r w:rsidRPr="00A946F3">
              <w:rPr>
                <w:rFonts w:ascii="Cambria" w:eastAsia="Times New Roman" w:hAnsi="Cambria" w:cs="Arial"/>
                <w:b/>
                <w:sz w:val="20"/>
                <w:szCs w:val="20"/>
              </w:rPr>
              <w:t xml:space="preserve"> Section </w:t>
            </w:r>
          </w:ins>
          <w:ins w:id="13" w:author="authorName" w:date="2022-01-12T12:15:12Z">
            <w:r w:rsidRPr="00A946F3">
              <w:rPr>
                <w:rFonts w:ascii="Cambria" w:eastAsia="Times New Roman" w:hAnsi="Cambria" w:cs="Arial"/>
                <w:b/>
                <w:sz w:val="20"/>
                <w:szCs w:val="20"/>
                <w:highlight w:val="yellow"/>
              </w:rPr>
              <w:t>34</w:t>
            </w:r>
          </w:ins>
          <w:ins w:id="14" w:author="authorName" w:date="2022-01-12T12:15:12Z">
            <w:r w:rsidRPr="00A946F3">
              <w:rPr>
                <w:rFonts w:ascii="Cambria" w:eastAsia="Times New Roman" w:hAnsi="Cambria" w:cs="Arial"/>
                <w:b/>
                <w:sz w:val="20"/>
                <w:szCs w:val="20"/>
              </w:rPr>
              <w:t xml:space="preserve"> </w:t>
            </w:r>
          </w:ins>
          <w:ins w:id="15" w:author="authorName" w:date="2022-01-12T12:15:12Z">
            <w:r w:rsidRPr="00A946F3">
              <w:rPr>
                <w:rFonts w:ascii="Cambria" w:eastAsia="Times New Roman" w:hAnsi="Cambria" w:cs="Arial"/>
                <w:sz w:val="20"/>
                <w:szCs w:val="20"/>
              </w:rPr>
              <w:t>of</w:t>
            </w:r>
          </w:ins>
          <w:ins w:id="16" w:author="authorName" w:date="2022-01-12T12:15:12Z">
            <w:r w:rsidRPr="00A946F3">
              <w:rPr>
                <w:rFonts w:ascii="Cambria" w:eastAsia="Times New Roman" w:hAnsi="Cambria" w:cs="Arial"/>
                <w:b/>
                <w:sz w:val="20"/>
                <w:szCs w:val="20"/>
              </w:rPr>
              <w:t xml:space="preserve"> Table 2.B</w:t>
            </w:r>
          </w:ins>
          <w:ins w:id="17" w:author="authorName" w:date="2022-01-12T12:15:12Z">
            <w:r w:rsidRPr="00A946F3">
              <w:rPr>
                <w:rFonts w:ascii="Cambria" w:eastAsia="Times New Roman" w:hAnsi="Cambria" w:cs="Arial"/>
                <w:sz w:val="20"/>
                <w:szCs w:val="20"/>
              </w:rPr>
              <w:t xml:space="preserve">. </w:t>
            </w:r>
          </w:ins>
          <w:ins w:id="18" w:author="authorName" w:date="2022-01-12T12:15:12Z">
            <w:r w:rsidRPr="00A946F3">
              <w:rPr>
                <w:rFonts w:ascii="Cambria" w:eastAsia="Times New Roman" w:hAnsi="Cambria" w:cs="Arial"/>
                <w:sz w:val="20"/>
                <w:szCs w:val="20"/>
                <w:highlight w:val="yellow"/>
              </w:rPr>
              <w:t>[</w:t>
            </w:r>
          </w:ins>
          <w:ins w:id="19" w:author="authorName" w:date="2022-01-12T12:15:12Z">
            <w:r w:rsidRPr="00A946F3">
              <w:rPr>
                <w:rFonts w:ascii="Cambria" w:eastAsia="Times New Roman" w:hAnsi="Cambria" w:cs="Arial"/>
                <w:b/>
                <w:color w:val="FF0000"/>
                <w:sz w:val="20"/>
                <w:szCs w:val="20"/>
                <w:highlight w:val="yellow"/>
              </w:rPr>
              <w:t>NTD</w:t>
            </w:r>
          </w:ins>
          <w:ins w:id="20" w:author="authorName" w:date="2022-01-12T12:15:12Z">
            <w:r w:rsidRPr="00A946F3">
              <w:rPr>
                <w:rFonts w:ascii="Cambria" w:eastAsia="Times New Roman" w:hAnsi="Cambria" w:cs="Arial"/>
                <w:b/>
                <w:sz w:val="20"/>
                <w:szCs w:val="20"/>
                <w:highlight w:val="yellow"/>
              </w:rPr>
              <w:t>: Verify Section Number</w:t>
            </w:r>
          </w:ins>
          <w:ins w:id="21" w:author="authorName" w:date="2022-01-12T12:15:12Z">
            <w:r w:rsidRPr="00A946F3">
              <w:rPr>
                <w:rFonts w:ascii="Cambria" w:eastAsia="Times New Roman" w:hAnsi="Cambria" w:cs="Arial"/>
                <w:sz w:val="20"/>
                <w:szCs w:val="20"/>
                <w:highlight w:val="yellow"/>
              </w:rPr>
              <w:t>]</w:t>
            </w:r>
          </w:ins>
        </w:p>
        <w:p w:rsidR="00013B1E" w:rsidRPr="00A946F3" w:rsidP="00A946F3">
          <w:pPr>
            <w:spacing w:after="0" w:line="240" w:lineRule="auto"/>
            <w:ind w:right="36"/>
            <w:rPr>
              <w:ins w:id="22" w:author="authorName" w:date="2022-01-12T12:15:12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Developed Code </w:t>
          </w:r>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pPr>
            <w:spacing w:after="0" w:line="240" w:lineRule="auto"/>
            <w:ind w:right="36"/>
            <w:rPr>
              <w:rFonts w:ascii="Cambria" w:eastAsia="Calibri" w:hAnsi="Cambria" w:cs="Arial"/>
              <w:b/>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Configuration 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w:t>
          </w:r>
          <w:r w:rsidRPr="00A946F3">
            <w:rPr>
              <w:rFonts w:ascii="Cambria" w:eastAsia="Times New Roman" w:hAnsi="Cambria" w:cs="Arial"/>
              <w:sz w:val="20"/>
              <w:szCs w:val="20"/>
            </w:rPr>
            <w:t>system</w:t>
          </w:r>
          <w:r w:rsidRPr="00A946F3">
            <w:rPr>
              <w:rFonts w:ascii="Cambria" w:eastAsia="Times New Roman" w:hAnsi="Cambria" w:cs="Arial"/>
              <w:sz w:val="20"/>
              <w:szCs w:val="20"/>
            </w:rPr>
            <w:t xml:space="preserve"> administration tools.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Content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del w:id="23" w:author="authorName" w:date="2022-01-12T12:15:12Z">
            <w:r w:rsidRPr="00A946F3">
              <w:rPr>
                <w:rFonts w:ascii="Cambria" w:eastAsia="Times New Roman" w:hAnsi="Cambria" w:cs="Arial"/>
                <w:sz w:val="20"/>
                <w:szCs w:val="20"/>
                <w:highlight w:val="yellow"/>
              </w:rPr>
              <w:delText>[CCA]</w:delText>
            </w:r>
          </w:del>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pPr>
            <w:spacing w:after="0" w:line="240" w:lineRule="auto"/>
            <w:ind w:right="36"/>
            <w:rPr>
              <w:rFonts w:ascii="Cambria" w:eastAsia="Times New Roman" w:hAnsi="Cambria" w:cs="Arial"/>
              <w:bCs/>
              <w:sz w:val="20"/>
              <w:szCs w:val="20"/>
            </w:rPr>
          </w:pPr>
        </w:p>
        <w:p w:rsidR="00013B1E" w:rsidRPr="00A946F3" w:rsidP="00A946F3">
          <w:pPr>
            <w:spacing w:after="0" w:line="240" w:lineRule="auto"/>
            <w:jc w:val="both"/>
            <w:rPr>
              <w:rFonts w:ascii="Cambria" w:eastAsia="Times New Roman" w:hAnsi="Cambria" w:cs="Arial"/>
              <w:sz w:val="20"/>
              <w:szCs w:val="20"/>
            </w:rPr>
          </w:pPr>
          <w:bookmarkStart w:id="24" w:name="_GoBack"/>
          <w:bookmarkEnd w:id="24"/>
          <w:r w:rsidRPr="00A946F3">
            <w:rPr>
              <w:rFonts w:ascii="Cambria" w:eastAsia="Times New Roman" w:hAnsi="Cambria" w:cs="Arial"/>
              <w:b/>
              <w:sz w:val="20"/>
              <w:szCs w:val="20"/>
            </w:rPr>
            <w:t>Edge Server</w:t>
          </w:r>
          <w:r w:rsidRPr="00A946F3">
            <w:rPr>
              <w:rFonts w:ascii="Cambria" w:eastAsia="Times New Roman" w:hAnsi="Cambria" w:cs="Arial"/>
              <w:sz w:val="20"/>
              <w:szCs w:val="20"/>
            </w:rPr>
            <w:t xml:space="preserve"> means the server that is hosted by Client which will receive and process house membership, medical and pharmacy encounter data.  The Edge Server will run CMS-developed software (“</w:t>
          </w:r>
          <w:r w:rsidRPr="00A946F3">
            <w:rPr>
              <w:rFonts w:ascii="Cambria" w:eastAsia="Times New Roman" w:hAnsi="Cambria" w:cs="Arial"/>
              <w:b/>
              <w:sz w:val="20"/>
              <w:szCs w:val="20"/>
            </w:rPr>
            <w:t>EDGE Server</w:t>
          </w:r>
          <w:r w:rsidRPr="00A946F3">
            <w:rPr>
              <w:rFonts w:ascii="Cambria" w:eastAsia="Times New Roman" w:hAnsi="Cambria" w:cs="Arial"/>
              <w:sz w:val="20"/>
              <w:szCs w:val="20"/>
            </w:rPr>
            <w:t>”) used to verify submitted data and manage risk adjustment/reinsurance processes. Data will be received from Client’s Source Database to send to CMS and will also receive data back from CMS.</w:t>
          </w:r>
        </w:p>
        <w:p w:rsidR="00013B1E" w:rsidRPr="00A946F3" w:rsidP="00A946F3">
          <w:pPr>
            <w:spacing w:after="0" w:line="240" w:lineRule="auto"/>
            <w:jc w:val="both"/>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color w:val="000000"/>
              <w:sz w:val="20"/>
              <w:szCs w:val="20"/>
            </w:rPr>
          </w:pPr>
          <w:r w:rsidRPr="00A946F3">
            <w:rPr>
              <w:rFonts w:ascii="Cambria" w:eastAsia="Times New Roman" w:hAnsi="Cambria" w:cs="Arial"/>
              <w:b/>
              <w:sz w:val="20"/>
              <w:szCs w:val="20"/>
            </w:rPr>
            <w:t xml:space="preserve">EDI </w:t>
          </w:r>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p>
        <w:p w:rsidR="00013B1E" w:rsidRPr="00A946F3" w:rsidP="00A946F3">
          <w:pPr>
            <w:spacing w:after="0" w:line="240" w:lineRule="auto"/>
            <w:ind w:right="36"/>
            <w:rPr>
              <w:del w:id="25" w:author="authorName" w:date="2022-01-12T12:15:12Z"/>
              <w:rFonts w:ascii="Cambria" w:eastAsia="Times New Roman" w:hAnsi="Cambria" w:cs="Arial"/>
              <w:sz w:val="20"/>
              <w:szCs w:val="20"/>
              <w:highlight w:val="yellow"/>
            </w:rPr>
          </w:pPr>
        </w:p>
        <w:p w:rsidR="00013B1E" w:rsidRPr="00A946F3" w:rsidP="00A946F3">
          <w:pPr>
            <w:spacing w:after="0" w:line="240" w:lineRule="auto"/>
            <w:ind w:right="36"/>
            <w:rPr>
              <w:del w:id="26" w:author="authorName" w:date="2022-01-12T12:15:12Z"/>
              <w:rFonts w:ascii="Cambria" w:eastAsia="Times New Roman" w:hAnsi="Cambria" w:cs="Arial"/>
              <w:sz w:val="20"/>
              <w:szCs w:val="20"/>
            </w:rPr>
          </w:pPr>
          <w:del w:id="27" w:author="authorName" w:date="2022-01-12T12:15:12Z">
            <w:r w:rsidRPr="00A946F3">
              <w:rPr>
                <w:rFonts w:ascii="Cambria" w:eastAsia="Times New Roman" w:hAnsi="Cambria" w:cs="Arial"/>
                <w:sz w:val="20"/>
                <w:szCs w:val="20"/>
                <w:highlight w:val="yellow"/>
              </w:rPr>
              <w:delText>[HOSTED]</w:delText>
            </w:r>
          </w:del>
          <w:del w:id="28" w:author="authorName" w:date="2022-01-12T12:15:12Z">
            <w:r w:rsidRPr="00A946F3">
              <w:rPr>
                <w:rFonts w:ascii="Cambria" w:eastAsia="Times New Roman" w:hAnsi="Cambria" w:cs="Arial"/>
                <w:b/>
                <w:sz w:val="20"/>
                <w:szCs w:val="20"/>
              </w:rPr>
              <w:delText>Environment</w:delText>
            </w:r>
          </w:del>
          <w:del w:id="29" w:author="authorName" w:date="2022-01-12T12:15:12Z">
            <w:r w:rsidRPr="00A946F3">
              <w:rPr>
                <w:rFonts w:ascii="Cambria" w:eastAsia="Times New Roman" w:hAnsi="Cambria" w:cs="Arial"/>
                <w:sz w:val="20"/>
                <w:szCs w:val="20"/>
              </w:rPr>
              <w:delText xml:space="preserve"> has the meaning set forth in the Statement of Work for Application Management Services (“</w:delText>
            </w:r>
          </w:del>
          <w:del w:id="30" w:author="authorName" w:date="2022-01-12T12:15:12Z">
            <w:r w:rsidRPr="00A946F3">
              <w:rPr>
                <w:rFonts w:ascii="Cambria" w:eastAsia="Times New Roman" w:hAnsi="Cambria" w:cs="Arial"/>
                <w:b/>
                <w:sz w:val="20"/>
                <w:szCs w:val="20"/>
              </w:rPr>
              <w:delText>AMS SOW</w:delText>
            </w:r>
          </w:del>
          <w:del w:id="31" w:author="authorName" w:date="2022-01-12T12:15:12Z">
            <w:r w:rsidRPr="00A946F3">
              <w:rPr>
                <w:rFonts w:ascii="Cambria" w:eastAsia="Times New Roman" w:hAnsi="Cambria" w:cs="Arial"/>
                <w:sz w:val="20"/>
                <w:szCs w:val="20"/>
              </w:rPr>
              <w:delText>”).</w:delText>
            </w:r>
          </w:del>
        </w:p>
        <w:p w:rsidR="00013B1E" w:rsidRPr="00A946F3" w:rsidP="00A946F3">
          <w:pPr>
            <w:spacing w:before="120"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pPr>
            <w:spacing w:after="0" w:line="240" w:lineRule="auto"/>
            <w:ind w:right="36"/>
            <w:rPr>
              <w:rFonts w:ascii="Cambria" w:eastAsia="Times New Roman" w:hAnsi="Cambria" w:cs="Arial"/>
              <w:b/>
              <w:sz w:val="20"/>
              <w:szCs w:val="20"/>
            </w:rPr>
          </w:pPr>
        </w:p>
        <w:p w:rsidR="00FC4DFA" w:rsidRPr="00013B1E" w:rsidP="00013B1E">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customXmlDelRangeStart w:id="32" w:author="authorName" w:date="2022-01-12T12:15:12Z"/>
      </w:sdtContent>
    </w:sdt>
    <w:customXmlDelRangeEnd w:id="32"/>
    <w:customXmlDelRangeStart w:id="33" w:author="authorName" w:date="2022-01-12T12:15:12Z"/>
    <w:sdt>
      <w:sdtPr>
        <w:alias w:val="Clause 1"/>
        <w:tag w:val="NonMandatory|Clause_133|0|10/08/2021|10/08/2021|1|0"/>
        <w:id w:val="201603615"/>
        <w:placeholder>
          <w:docPart w:val="BB26E45F4712422696C6A27D15E4A384"/>
        </w:placeholder>
        <w:richText/>
      </w:sdtPr>
      <w:sdtContent>
        <w:customXmlDelRangeEnd w:id="33"/>
        <w:p w:rsidR="00FC4DFA" w:rsidP="00013B1E">
          <w:pPr>
            <w:spacing w:before="120"/>
          </w:pPr>
          <w:r>
            <w:t>All writers struggle with when to begin a new paragraph. Yet, in order to maintain coherence, writers must know when to make the transition to the next paragraph. If a new idea comes into your writing, you must begin a new paragraph.</w:t>
          </w:r>
        </w:p>
        <w:customXmlDelRangeStart w:id="34" w:author="authorName" w:date="2022-01-12T12:15:12Z"/>
      </w:sdtContent>
    </w:sdt>
    <w:customXmlDelRangeEnd w:id="34"/>
    <w:bookmarkStart w:id="35" w:name="_Hlk85021998"/>
    <w:customXmlDelRangeStart w:id="36" w:author="authorName" w:date="2022-01-12T12:15:12Z"/>
    <w:sdt>
      <w:sdtPr>
        <w:alias w:val="Clause 2"/>
        <w:tag w:val="NonMandatory|Clause_134|0|10/08/2021|10/08/2021|1|0"/>
        <w:id w:val="66698888"/>
        <w:placeholder>
          <w:docPart w:val="270905B32B97491DBC591F0D6C0F4DE6"/>
        </w:placeholder>
        <w:richText/>
      </w:sdtPr>
      <w:sdtContent>
        <w:customXmlDelRangeEnd w:id="36"/>
        <w:p w:rsidR="00FC4DFA">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customXmlDelRangeStart w:id="37" w:author="authorName" w:date="2022-01-12T12:15:12Z"/>
      </w:sdtContent>
    </w:sdt>
    <w:customXmlDelRangeEnd w:id="37"/>
    <w:bookmarkEnd w:id="35"/>
    <w:customXmlDelRangeStart w:id="38" w:author="authorName" w:date="2022-01-12T12:15:12Z"/>
    <w:sdt>
      <w:sdtPr>
        <w:alias w:val="clause 3"/>
        <w:tag w:val="NonMandatory|Clause_135|0|10/08/2021|10/08/2021|1|0"/>
        <w:id w:val="1602217899"/>
        <w:placeholder>
          <w:docPart w:val="281F7A20FF964C59BADF8F81F577E996"/>
        </w:placeholder>
        <w:richText/>
      </w:sdtPr>
      <w:sdtContent>
        <w:customXmlDelRangeEnd w:id="38"/>
        <w:p w:rsidR="00FC4DFA">
          <w:r>
            <w:t xml:space="preserve">[CCA] </w:t>
          </w:r>
          <w:r>
            <w:t>There are four essential elements that an effective paragraph should consistently contain: unity, coherence, a topic sentence, and sufficient development.</w:t>
          </w:r>
        </w:p>
        <w:customXmlDelRangeStart w:id="39" w:author="authorName" w:date="2022-01-12T12:15:12Z"/>
      </w:sdtContent>
    </w:sdt>
    <w:customXmlDelRangeEnd w:id="39"/>
    <w:customXmlDelRangeStart w:id="40" w:author="authorName" w:date="2022-01-12T12:15:12Z"/>
    <w:sdt>
      <w:sdtPr>
        <w:alias w:val="clause 4"/>
        <w:tag w:val="NonMandatory|Clause_136|0|10/10/2021|10/10/2021|1|0|Rule"/>
        <w:id w:val="535246643"/>
        <w:placeholder>
          <w:docPart w:val="275C2A1C7EF1465E949523E1ED890C8B"/>
        </w:placeholder>
        <w:richText/>
      </w:sdtPr>
      <w:sdtContent>
        <w:customXmlDelRangeEnd w:id="40"/>
        <w:p w:rsidR="0004430C" w:rsidRPr="002D291C" w:rsidP="002D291C">
          <w:r>
            <w:t>There are four essential elements that an effective paragraph should $ consistently contain: unity, coherence, a topic sentence, and sufficient development.</w:t>
          </w:r>
        </w:p>
        <w:customXmlDelRangeStart w:id="41" w:author="authorName" w:date="2022-01-12T12:15:12Z"/>
      </w:sdtContent>
    </w:sdt>
    <w:customXmlDelRangeEnd w:id="41"/>
    <w:p w:rsidR="00AF0AD6">
      <w:r w:rsidRPr="00AF0AD6">
        <w:t xml:space="preserve">By keeping all these questions in our mind today we have come up with a new topic called “A Guide on Paragraph Writing”. </w:t>
      </w:r>
    </w:p>
    <w:p w:rsidR="00AF0AD6">
      <w:r w:rsidRPr="00AF0AD6">
        <w:t xml:space="preserve">With this guide, we’ll try to answer all these questions about paragraph writing. Paragraphs act as the main role in a student’s life. </w:t>
      </w:r>
    </w:p>
    <w:p w:rsidR="00FC4DFA">
      <w:r w:rsidRPr="00AF0AD6">
        <w:t>While writing any topic in an exam or competition needs paras to explain the concept in an understandable way for the readers.</w:t>
      </w:r>
    </w:p>
    <w:p w:rsidR="00AF0AD6">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r w:rsidRPr="00AF0AD6">
        <w:t xml:space="preserve">What is the perfect paragraph format? How many steps involved to write a paragraph? How to write a good paragraph? How many sentences are included in a para? </w:t>
      </w:r>
      <w:r w:rsidRPr="00AF0AD6">
        <w:t>and</w:t>
      </w:r>
      <w:r w:rsidRPr="00AF0AD6">
        <w:t xml:space="preserve"> many more like these.</w:t>
      </w:r>
    </w:p>
    <w:p w:rsidR="00FC4DFA"/>
    <w:p w:rsidR="00FC4DFA"/>
    <w:p w:rsidR="00FC4DFA"/>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E2ECC">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1949684550"/>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E2ECC">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979847827"/>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27.85pt;height:131.95pt;margin-top:0;margin-left:0;mso-position-horizontal:center;mso-position-horizontal-relative:margin;mso-position-vertical:center;mso-position-vertical-relative:margin;position:absolute;rotation:315;z-index:-251654144"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E2ECC">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5168" o:allowincell="f" fillcolor="silver" stroked="f">
              <v:fill opacity="26214f"/>
              <v:textpath style="font-family:Cambria;font-size:1pt" string="DRAFT"/>
              <w10:wrap anchorx="margin" anchory="margin"/>
            </v:shape>
          </w:pict>
        </w:r>
      </w:p>
    </w:sdtContent>
  </w:sdt>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Rajesh Thomas (External)">
    <w15:presenceInfo w15:providerId="AD" w15:userId="S-1-5-21-2057953099-1862150992-2913514769-19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96"/>
    <w:rsid w:val="00013B1E"/>
    <w:rsid w:val="0004430C"/>
    <w:rsid w:val="000A7196"/>
    <w:rsid w:val="000D6C6D"/>
    <w:rsid w:val="002D291C"/>
    <w:rsid w:val="00391FAC"/>
    <w:rsid w:val="00453427"/>
    <w:rsid w:val="005B1D66"/>
    <w:rsid w:val="00656E18"/>
    <w:rsid w:val="00663201"/>
    <w:rsid w:val="006E2ECC"/>
    <w:rsid w:val="00702A4F"/>
    <w:rsid w:val="007125DE"/>
    <w:rsid w:val="007E6238"/>
    <w:rsid w:val="00823544"/>
    <w:rsid w:val="00932DCD"/>
    <w:rsid w:val="00A946F3"/>
    <w:rsid w:val="00AF0AD6"/>
    <w:rsid w:val="00CE0A29"/>
    <w:rsid w:val="00FC4DFA"/>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E1E4D9A"/>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11"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3</Version>
    <ICMDisplayName/>
  </meta>
</ICMAgreementNamespace>
</file>

<file path=customXml/itemProps1.xml><?xml version="1.0" encoding="utf-8"?>
<ds:datastoreItem xmlns:ds="http://schemas.openxmlformats.org/officeDocument/2006/customXml" ds:itemI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Rajesh Thomas (External)</cp:lastModifiedBy>
  <cp:revision>4</cp:revision>
  <dcterms:created xsi:type="dcterms:W3CDTF">2021-10-13T09:33:00Z</dcterms:created>
  <dcterms:modified xsi:type="dcterms:W3CDTF">2021-10-19T10:34:00Z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3</vt:i4>
  </property>
</Properties>
</file>