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sdt>
      <w:sdtPr>
        <w:alias w:val="Clause 5"/>
        <w:tag w:val="NonMandatory|Clause_137|0|10/13/2021|10/13/2021|1|0"/>
        <w:id w:val="162209285"/>
        <w:placeholder>
          <w:docPart w:val="8127F33DF3194D088E06CAC8D53152F1"/>
        </w:placeholder>
        <w:richText/>
      </w:sdtPr>
      <w:sdtContent>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sz w:val="20"/>
              <w:szCs w:val="20"/>
            </w:rPr>
          </w:pPr>
        </w:p>
        <w:p w:rsidR="00013B1E" w:rsidRPr="00A946F3" w:rsidP="00A946F3" w14:paraId="2ED0313B" w14:textId="77777777">
          <w:pPr>
            <w:spacing w:after="0" w:line="240" w:lineRule="auto"/>
            <w:rPr>
              <w:del w:id="0" w:author="authorName" w:date="2022-02-05T14:47:27Z"/>
              <w:rFonts w:ascii="Cambria" w:eastAsia="Times New Roman" w:hAnsi="Cambria" w:cs="Arial"/>
              <w:sz w:val="20"/>
              <w:szCs w:val="20"/>
            </w:rPr>
          </w:pPr>
          <w:del w:id="1" w:author="authorName" w:date="2022-02-05T14:47:27Z">
            <w:r w:rsidRPr="00A946F3">
              <w:rPr>
                <w:rFonts w:ascii="Cambria" w:eastAsia="Times New Roman" w:hAnsi="Cambria" w:cs="Arial"/>
                <w:sz w:val="20"/>
                <w:szCs w:val="20"/>
                <w:highlight w:val="yellow"/>
              </w:rPr>
              <w:delText>[CCA]</w:delText>
            </w:r>
          </w:del>
          <w:del w:id="2" w:author="authorName" w:date="2022-02-05T14:47:27Z">
            <w:r w:rsidRPr="00A946F3">
              <w:rPr>
                <w:rFonts w:ascii="Cambria" w:eastAsia="Times New Roman" w:hAnsi="Cambria" w:cs="Arial"/>
                <w:b/>
                <w:sz w:val="20"/>
                <w:szCs w:val="20"/>
              </w:rPr>
              <w:delText>Case Management or CM</w:delText>
            </w:r>
          </w:del>
          <w:del w:id="3" w:author="authorName" w:date="2022-02-05T14:47:27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14:paraId="03FD8013" w14:textId="77777777">
          <w:pPr>
            <w:spacing w:after="0" w:line="240" w:lineRule="auto"/>
            <w:rPr>
              <w:del w:id="4" w:author="authorName" w:date="2022-02-05T14:47:27Z"/>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del w:id="5" w:author="authorName" w:date="2022-02-05T14:47:27Z"/>
              <w:rFonts w:ascii="Cambria" w:eastAsia="Times New Roman" w:hAnsi="Cambria" w:cs="Arial"/>
              <w:sz w:val="20"/>
              <w:szCs w:val="20"/>
            </w:rPr>
          </w:pPr>
          <w:del w:id="6" w:author="authorName" w:date="2022-02-05T14:47:27Z">
            <w:r w:rsidRPr="00A946F3">
              <w:rPr>
                <w:rFonts w:ascii="Cambria" w:eastAsia="Times New Roman" w:hAnsi="Cambria" w:cs="Arial"/>
                <w:sz w:val="20"/>
                <w:szCs w:val="20"/>
                <w:highlight w:val="yellow"/>
              </w:rPr>
              <w:delText>[NON</w:delText>
            </w:r>
          </w:del>
          <w:del w:id="7" w:author="authorName" w:date="2022-02-05T14:47:27Z">
            <w:r w:rsidRPr="00A946F3">
              <w:rPr>
                <w:rFonts w:ascii="Cambria" w:eastAsia="Times New Roman" w:hAnsi="Cambria" w:cs="Arial"/>
                <w:b/>
                <w:sz w:val="20"/>
                <w:szCs w:val="20"/>
                <w:highlight w:val="yellow"/>
              </w:rPr>
              <w:delText xml:space="preserve"> -</w:delText>
            </w:r>
          </w:del>
          <w:del w:id="8" w:author="authorName" w:date="2022-02-05T14:47:27Z">
            <w:r w:rsidRPr="00A946F3">
              <w:rPr>
                <w:rFonts w:ascii="Cambria" w:eastAsia="Times New Roman" w:hAnsi="Cambria" w:cs="Arial"/>
                <w:sz w:val="20"/>
                <w:szCs w:val="20"/>
                <w:highlight w:val="yellow"/>
              </w:rPr>
              <w:delText>HOSTED]</w:delText>
            </w:r>
          </w:del>
          <w:del w:id="9" w:author="authorName" w:date="2022-02-05T14:47:27Z">
            <w:r w:rsidRPr="00A946F3">
              <w:rPr>
                <w:rFonts w:ascii="Cambria" w:eastAsia="Times New Roman" w:hAnsi="Cambria" w:cs="Arial"/>
                <w:b/>
                <w:sz w:val="20"/>
                <w:szCs w:val="20"/>
              </w:rPr>
              <w:delText xml:space="preserve"> Client-Provided Technology</w:delText>
            </w:r>
          </w:del>
          <w:del w:id="10" w:author="authorName" w:date="2022-02-05T14:47:27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14:paraId="589A9D87" w14:textId="77777777">
          <w:pPr>
            <w:spacing w:after="0" w:line="240" w:lineRule="auto"/>
            <w:ind w:right="36"/>
            <w:rPr>
              <w:del w:id="11" w:author="authorName" w:date="2022-02-05T14:47:27Z"/>
              <w:rFonts w:ascii="Cambria" w:eastAsia="Times New Roman" w:hAnsi="Cambria" w:cs="Arial"/>
              <w:b/>
              <w:sz w:val="20"/>
              <w:szCs w:val="20"/>
            </w:rPr>
          </w:pPr>
        </w:p>
        <w:p w:rsidR="00013B1E" w:rsidRPr="00A946F3" w:rsidP="00A946F3" w14:paraId="3E9A186A" w14:textId="77777777">
          <w:pPr>
            <w:spacing w:after="0" w:line="240" w:lineRule="auto"/>
            <w:ind w:right="36"/>
            <w:rPr>
              <w:del w:id="12" w:author="authorName" w:date="2022-02-05T14:47:27Z"/>
              <w:rFonts w:ascii="Cambria" w:eastAsia="Times New Roman" w:hAnsi="Cambria" w:cs="Arial"/>
              <w:b/>
              <w:sz w:val="20"/>
              <w:szCs w:val="20"/>
            </w:rPr>
          </w:pPr>
          <w:del w:id="13" w:author="authorName" w:date="2022-02-05T14:47:27Z">
            <w:r w:rsidRPr="00A946F3">
              <w:rPr>
                <w:rFonts w:ascii="Cambria" w:eastAsia="Times New Roman" w:hAnsi="Cambria" w:cs="Arial"/>
                <w:b/>
                <w:sz w:val="20"/>
                <w:szCs w:val="20"/>
              </w:rPr>
              <w:delText xml:space="preserve">Client Reports </w:delText>
            </w:r>
          </w:del>
          <w:del w:id="14" w:author="authorName" w:date="2022-02-05T14:47:27Z">
            <w:r w:rsidRPr="00A946F3">
              <w:rPr>
                <w:rFonts w:ascii="Cambria" w:eastAsia="Times New Roman" w:hAnsi="Cambria" w:cs="Arial"/>
                <w:sz w:val="20"/>
                <w:szCs w:val="20"/>
              </w:rPr>
              <w:delText>is defined in</w:delText>
            </w:r>
          </w:del>
          <w:del w:id="15" w:author="authorName" w:date="2022-02-05T14:47:27Z">
            <w:r w:rsidRPr="00A946F3">
              <w:rPr>
                <w:rFonts w:ascii="Cambria" w:eastAsia="Times New Roman" w:hAnsi="Cambria" w:cs="Arial"/>
                <w:b/>
                <w:sz w:val="20"/>
                <w:szCs w:val="20"/>
              </w:rPr>
              <w:delText xml:space="preserve"> Section </w:delText>
            </w:r>
          </w:del>
          <w:del w:id="16" w:author="authorName" w:date="2022-02-05T14:47:27Z">
            <w:r w:rsidRPr="00A946F3">
              <w:rPr>
                <w:rFonts w:ascii="Cambria" w:eastAsia="Times New Roman" w:hAnsi="Cambria" w:cs="Arial"/>
                <w:b/>
                <w:sz w:val="20"/>
                <w:szCs w:val="20"/>
                <w:highlight w:val="yellow"/>
              </w:rPr>
              <w:delText>34</w:delText>
            </w:r>
          </w:del>
          <w:del w:id="17" w:author="authorName" w:date="2022-02-05T14:47:27Z">
            <w:r w:rsidRPr="00A946F3">
              <w:rPr>
                <w:rFonts w:ascii="Cambria" w:eastAsia="Times New Roman" w:hAnsi="Cambria" w:cs="Arial"/>
                <w:b/>
                <w:sz w:val="20"/>
                <w:szCs w:val="20"/>
              </w:rPr>
              <w:delText xml:space="preserve"> </w:delText>
            </w:r>
          </w:del>
          <w:del w:id="18" w:author="authorName" w:date="2022-02-05T14:47:27Z">
            <w:r w:rsidRPr="00A946F3">
              <w:rPr>
                <w:rFonts w:ascii="Cambria" w:eastAsia="Times New Roman" w:hAnsi="Cambria" w:cs="Arial"/>
                <w:sz w:val="20"/>
                <w:szCs w:val="20"/>
              </w:rPr>
              <w:delText>of</w:delText>
            </w:r>
          </w:del>
          <w:del w:id="19" w:author="authorName" w:date="2022-02-05T14:47:27Z">
            <w:r w:rsidRPr="00A946F3">
              <w:rPr>
                <w:rFonts w:ascii="Cambria" w:eastAsia="Times New Roman" w:hAnsi="Cambria" w:cs="Arial"/>
                <w:b/>
                <w:sz w:val="20"/>
                <w:szCs w:val="20"/>
              </w:rPr>
              <w:delText xml:space="preserve"> Table 2.B</w:delText>
            </w:r>
          </w:del>
          <w:del w:id="20" w:author="authorName" w:date="2022-02-05T14:47:27Z">
            <w:r w:rsidRPr="00A946F3">
              <w:rPr>
                <w:rFonts w:ascii="Cambria" w:eastAsia="Times New Roman" w:hAnsi="Cambria" w:cs="Arial"/>
                <w:sz w:val="20"/>
                <w:szCs w:val="20"/>
              </w:rPr>
              <w:delText xml:space="preserve">. </w:delText>
            </w:r>
          </w:del>
          <w:del w:id="21" w:author="authorName" w:date="2022-02-05T14:47:27Z">
            <w:r w:rsidRPr="00A946F3">
              <w:rPr>
                <w:rFonts w:ascii="Cambria" w:eastAsia="Times New Roman" w:hAnsi="Cambria" w:cs="Arial"/>
                <w:sz w:val="20"/>
                <w:szCs w:val="20"/>
                <w:highlight w:val="yellow"/>
              </w:rPr>
              <w:delText>[</w:delText>
            </w:r>
          </w:del>
          <w:del w:id="22" w:author="authorName" w:date="2022-02-05T14:47:27Z">
            <w:r w:rsidRPr="00A946F3">
              <w:rPr>
                <w:rFonts w:ascii="Cambria" w:eastAsia="Times New Roman" w:hAnsi="Cambria" w:cs="Arial"/>
                <w:b/>
                <w:color w:val="FF0000"/>
                <w:sz w:val="20"/>
                <w:szCs w:val="20"/>
                <w:highlight w:val="yellow"/>
              </w:rPr>
              <w:delText>NTD</w:delText>
            </w:r>
          </w:del>
          <w:del w:id="23" w:author="authorName" w:date="2022-02-05T14:47:27Z">
            <w:r w:rsidRPr="00A946F3">
              <w:rPr>
                <w:rFonts w:ascii="Cambria" w:eastAsia="Times New Roman" w:hAnsi="Cambria" w:cs="Arial"/>
                <w:b/>
                <w:sz w:val="20"/>
                <w:szCs w:val="20"/>
                <w:highlight w:val="yellow"/>
              </w:rPr>
              <w:delText>: Verify Section Number</w:delText>
            </w:r>
          </w:del>
          <w:del w:id="24" w:author="authorName" w:date="2022-02-05T14:47:27Z">
            <w:r w:rsidRPr="00A946F3">
              <w:rPr>
                <w:rFonts w:ascii="Cambria" w:eastAsia="Times New Roman" w:hAnsi="Cambria" w:cs="Arial"/>
                <w:sz w:val="20"/>
                <w:szCs w:val="20"/>
                <w:highlight w:val="yellow"/>
              </w:rPr>
              <w:delText>]</w:delText>
            </w:r>
          </w:del>
        </w:p>
        <w:p w:rsidR="00013B1E" w:rsidRPr="00A946F3" w:rsidP="00A946F3" w14:paraId="38A76237" w14:textId="77777777">
          <w:pPr>
            <w:spacing w:after="0" w:line="240" w:lineRule="auto"/>
            <w:ind w:right="36"/>
            <w:rPr>
              <w:del w:id="25" w:author="authorName" w:date="2022-02-05T14:47:27Z"/>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del w:id="26" w:author="authorName" w:date="2022-02-05T14:47:27Z">
            <w:r w:rsidRPr="00A946F3">
              <w:rPr>
                <w:rFonts w:ascii="Cambria" w:eastAsia="Times New Roman" w:hAnsi="Cambria" w:cs="Arial"/>
                <w:b/>
                <w:sz w:val="20"/>
                <w:szCs w:val="20"/>
                <w:highlight w:val="yellow"/>
              </w:rPr>
              <w:delText>[</w:delText>
            </w:r>
          </w:del>
          <w:del w:id="27" w:author="authorName" w:date="2022-02-05T14:47:27Z">
            <w:r w:rsidRPr="00A946F3">
              <w:rPr>
                <w:rFonts w:ascii="Cambria" w:eastAsia="Times New Roman" w:hAnsi="Cambria" w:cs="Arial"/>
                <w:b/>
                <w:color w:val="FF0000"/>
                <w:sz w:val="20"/>
                <w:szCs w:val="20"/>
                <w:highlight w:val="yellow"/>
              </w:rPr>
              <w:delText>NTD</w:delText>
            </w:r>
          </w:del>
          <w:del w:id="28" w:author="authorName" w:date="2022-02-05T14:47:27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29" w:author="authorName" w:date="2022-02-05T14:47:27Z">
            <w:r w:rsidRPr="00A946F3">
              <w:rPr>
                <w:rFonts w:ascii="Cambria" w:eastAsia="Times New Roman" w:hAnsi="Cambria" w:cs="Arial"/>
                <w:b/>
                <w:sz w:val="20"/>
                <w:szCs w:val="20"/>
              </w:rPr>
              <w:delText xml:space="preserve"> -</w:delText>
            </w:r>
          </w:del>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del w:id="30" w:author="authorName" w:date="2022-02-05T14:47:27Z">
            <w:r w:rsidRPr="00A946F3">
              <w:rPr>
                <w:rFonts w:ascii="Cambria" w:eastAsia="Times New Roman" w:hAnsi="Cambria" w:cs="Arial"/>
                <w:sz w:val="20"/>
                <w:szCs w:val="20"/>
                <w:highlight w:val="yellow"/>
              </w:rPr>
              <w:delText xml:space="preserve"> [CCA]</w:delText>
            </w:r>
          </w:del>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del w:id="31" w:author="authorName" w:date="2022-02-05T14:47:27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rFonts w:ascii="Cambria" w:eastAsia="Times New Roman" w:hAnsi="Cambria" w:cs="Arial"/>
              <w:sz w:val="20"/>
              <w:szCs w:val="20"/>
            </w:rPr>
          </w:pPr>
          <w:del w:id="32" w:author="authorName" w:date="2022-02-05T14:47:27Z">
            <w:r w:rsidRPr="00A946F3">
              <w:rPr>
                <w:rFonts w:ascii="Cambria" w:eastAsia="Times New Roman" w:hAnsi="Cambria" w:cs="Arial"/>
                <w:bCs/>
                <w:sz w:val="20"/>
                <w:szCs w:val="20"/>
                <w:highlight w:val="yellow"/>
              </w:rPr>
              <w:delText>[EDM]</w:delText>
            </w:r>
          </w:del>
          <w:del w:id="33" w:author="authorName" w:date="2022-02-05T14:47:27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14:paraId="32105ADB" w14:textId="77777777">
          <w:pPr>
            <w:spacing w:after="0" w:line="240" w:lineRule="auto"/>
            <w:jc w:val="both"/>
            <w:rPr>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34" w:name="_Hlk85021998"/>
    <w:sdt>
      <w:sdtPr>
        <w:alias w:val="Clause 2"/>
        <w:tag w:val="NonMandatory|Clause_134|0|10/08/2021|10/08/2021|1|0"/>
        <w:id w:val="66698888"/>
        <w:placeholder>
          <w:docPart w:val="270905B32B97491DBC591F0D6C0F4DE6"/>
        </w:placeholder>
        <w:richText/>
      </w:sdtPr>
      <w:sdtContent>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34"/>
    <w:sdt>
      <w:sdtPr>
        <w:alias w:val="clause 3"/>
        <w:tag w:val="NonMandatory|Clause_135|0|10/08/2021|10/08/2021|1|0"/>
        <w:id w:val="1602217899"/>
        <w:placeholder>
          <w:docPart w:val="281F7A20FF964C59BADF8F81F577E996"/>
        </w:placeholder>
        <w:richText/>
      </w:sdtPr>
      <w:sdtContent>
        <w:p w:rsidR="00FC4DFA" w14:paraId="35CA0E68" w14:textId="3959BBE3">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sdtContent>
    </w:sdt>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5" w:author="authorName" w:date="2022-02-05T14:47:27Z">
      <w:r w:rsidR="006E2ECC">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6" w:author="authorName" w:date="2022-02-05T14:47:27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1266736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39117545"/>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37" w:author="authorName" w:date="2022-02-05T14:47:27Z">
      <w:r w:rsidR="006E2ECC">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1756156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600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38" w:author="authorName" w:date="2022-02-05T14:47:27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1488265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6505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7C3F"/>
    <w:rsid w:val="002D291C"/>
    <w:rsid w:val="00453427"/>
    <w:rsid w:val="00656E18"/>
    <w:rsid w:val="00663201"/>
    <w:rsid w:val="006E2ECC"/>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9F"/>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